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FCC81D5" w:rsidRDefault="0FCC81D5" w14:paraId="04EB48F0" w14:textId="041C1033"/>
    <w:tbl>
      <w:tblPr>
        <w:tblStyle w:val="TableGrid"/>
        <w:tblW w:w="14596" w:type="dxa"/>
        <w:tblLook w:val="04A0" w:firstRow="1" w:lastRow="0" w:firstColumn="1" w:lastColumn="0" w:noHBand="0" w:noVBand="1"/>
      </w:tblPr>
      <w:tblGrid>
        <w:gridCol w:w="3397"/>
        <w:gridCol w:w="5954"/>
        <w:gridCol w:w="5245"/>
      </w:tblGrid>
      <w:tr w:rsidRPr="007E0D83" w:rsidR="009938FB" w:rsidTr="13CC17B0" w14:paraId="10742B66" w14:textId="77777777">
        <w:trPr>
          <w:trHeight w:val="397"/>
        </w:trPr>
        <w:tc>
          <w:tcPr>
            <w:tcW w:w="3397" w:type="dxa"/>
            <w:tcMar/>
            <w:vAlign w:val="center"/>
          </w:tcPr>
          <w:p w:rsidRPr="007E0D83" w:rsidR="009938FB" w:rsidP="00320FFD" w:rsidRDefault="009938FB" w14:paraId="1345FD5D" w14:textId="77777777">
            <w:pPr>
              <w:jc w:val="center"/>
              <w:rPr>
                <w:rFonts w:cstheme="minorHAnsi"/>
              </w:rPr>
            </w:pPr>
          </w:p>
        </w:tc>
        <w:tc>
          <w:tcPr>
            <w:tcW w:w="5954" w:type="dxa"/>
            <w:tcMar/>
            <w:vAlign w:val="center"/>
          </w:tcPr>
          <w:p w:rsidRPr="001C4BC7" w:rsidR="009938FB" w:rsidP="00320FFD" w:rsidRDefault="006F37D0" w14:paraId="7F15A030" w14:textId="1D507B0D">
            <w:pPr>
              <w:jc w:val="center"/>
              <w:rPr>
                <w:rFonts w:cstheme="minorHAnsi"/>
                <w:b/>
                <w:color w:val="002060"/>
                <w:sz w:val="24"/>
                <w:szCs w:val="24"/>
              </w:rPr>
            </w:pPr>
            <w:r w:rsidRPr="001C4BC7">
              <w:rPr>
                <w:rFonts w:cstheme="minorHAnsi"/>
                <w:b/>
                <w:color w:val="002060"/>
                <w:sz w:val="24"/>
                <w:szCs w:val="24"/>
              </w:rPr>
              <w:t>Answer</w:t>
            </w:r>
            <w:r w:rsidR="0007381D">
              <w:rPr>
                <w:rFonts w:cstheme="minorHAnsi"/>
                <w:b/>
                <w:color w:val="002060"/>
                <w:sz w:val="24"/>
                <w:szCs w:val="24"/>
              </w:rPr>
              <w:t xml:space="preserve"> </w:t>
            </w:r>
            <w:r w:rsidRPr="006155A8" w:rsidR="0007381D">
              <w:rPr>
                <w:rFonts w:cstheme="minorHAnsi"/>
                <w:i/>
                <w:color w:val="002060"/>
                <w:sz w:val="24"/>
                <w:szCs w:val="24"/>
              </w:rPr>
              <w:t>(collect relevant aspects in bullet points</w:t>
            </w:r>
            <w:r w:rsidRPr="006155A8" w:rsidR="00C34384">
              <w:rPr>
                <w:rFonts w:cstheme="minorHAnsi"/>
                <w:i/>
                <w:color w:val="002060"/>
                <w:sz w:val="24"/>
                <w:szCs w:val="24"/>
              </w:rPr>
              <w:t xml:space="preserve"> over time – if specific to certain country, climatic zone, building type, please indicate in a short bracket following the bullet point</w:t>
            </w:r>
            <w:r w:rsidRPr="006155A8" w:rsidR="00D35BBD">
              <w:rPr>
                <w:rFonts w:cstheme="minorHAnsi"/>
                <w:i/>
                <w:color w:val="002060"/>
                <w:sz w:val="24"/>
                <w:szCs w:val="24"/>
              </w:rPr>
              <w:t>)</w:t>
            </w:r>
          </w:p>
        </w:tc>
        <w:tc>
          <w:tcPr>
            <w:tcW w:w="5245" w:type="dxa"/>
            <w:tcMar/>
            <w:vAlign w:val="center"/>
          </w:tcPr>
          <w:p w:rsidRPr="001C4BC7" w:rsidR="009938FB" w:rsidP="00320FFD" w:rsidRDefault="001C4CD5" w14:paraId="7BAF559C" w14:textId="1DAD36FB">
            <w:pPr>
              <w:jc w:val="center"/>
              <w:rPr>
                <w:rFonts w:cstheme="minorHAnsi"/>
                <w:b/>
                <w:color w:val="002060"/>
                <w:sz w:val="24"/>
                <w:szCs w:val="24"/>
              </w:rPr>
            </w:pPr>
            <w:r w:rsidRPr="001C4BC7">
              <w:rPr>
                <w:rFonts w:cstheme="minorHAnsi"/>
                <w:b/>
                <w:color w:val="002060"/>
                <w:sz w:val="24"/>
                <w:szCs w:val="24"/>
              </w:rPr>
              <w:t xml:space="preserve">Additional sources </w:t>
            </w:r>
            <w:r w:rsidRPr="006155A8">
              <w:rPr>
                <w:rFonts w:cstheme="minorHAnsi"/>
                <w:i/>
                <w:color w:val="002060"/>
                <w:sz w:val="24"/>
                <w:szCs w:val="24"/>
              </w:rPr>
              <w:t>(if available or applicable</w:t>
            </w:r>
            <w:r w:rsidRPr="006155A8" w:rsidR="006155A8">
              <w:rPr>
                <w:rFonts w:cstheme="minorHAnsi"/>
                <w:i/>
                <w:color w:val="002060"/>
                <w:sz w:val="24"/>
                <w:szCs w:val="24"/>
              </w:rPr>
              <w:t xml:space="preserve">, </w:t>
            </w:r>
            <w:r w:rsidRPr="006155A8" w:rsidR="0007381D">
              <w:rPr>
                <w:rFonts w:cstheme="minorHAnsi"/>
                <w:i/>
                <w:color w:val="002060"/>
                <w:sz w:val="24"/>
                <w:szCs w:val="24"/>
              </w:rPr>
              <w:t>please add links/ references)</w:t>
            </w:r>
          </w:p>
        </w:tc>
      </w:tr>
      <w:tr w:rsidRPr="007E0D83" w:rsidR="006C2733" w:rsidTr="13CC17B0" w14:paraId="463BF4A0" w14:textId="77777777">
        <w:trPr>
          <w:trHeight w:val="567"/>
        </w:trPr>
        <w:tc>
          <w:tcPr>
            <w:tcW w:w="14596" w:type="dxa"/>
            <w:gridSpan w:val="3"/>
            <w:shd w:val="clear" w:color="auto" w:fill="BDD6EE" w:themeFill="accent5" w:themeFillTint="66"/>
            <w:tcMar/>
            <w:vAlign w:val="center"/>
          </w:tcPr>
          <w:p w:rsidRPr="007063F4" w:rsidR="006C2733" w:rsidP="13CC17B0" w:rsidRDefault="00A4716E" w14:paraId="4E58F857" w14:textId="0A143E02">
            <w:pPr>
              <w:rPr>
                <w:rFonts w:cs="Calibri" w:cstheme="minorAscii"/>
                <w:b w:val="1"/>
                <w:bCs w:val="1"/>
                <w:color w:val="1F3864" w:themeColor="accent1" w:themeTint="FF" w:themeShade="80"/>
                <w:sz w:val="24"/>
                <w:szCs w:val="24"/>
                <w:u w:val="single"/>
              </w:rPr>
            </w:pPr>
            <w:r w:rsidRPr="13CC17B0" w:rsidR="0B85E2D7">
              <w:rPr>
                <w:rFonts w:cs="Calibri" w:cstheme="minorAscii"/>
                <w:b w:val="1"/>
                <w:bCs w:val="1"/>
                <w:color w:val="1F3864" w:themeColor="accent1" w:themeTint="FF" w:themeShade="80"/>
                <w:sz w:val="24"/>
                <w:szCs w:val="24"/>
                <w:u w:val="single"/>
              </w:rPr>
              <w:t xml:space="preserve">Zero Emission </w:t>
            </w:r>
            <w:r w:rsidRPr="13CC17B0" w:rsidR="0B85E2D7">
              <w:rPr>
                <w:rFonts w:cs="Calibri" w:cstheme="minorAscii"/>
                <w:b w:val="1"/>
                <w:bCs w:val="1"/>
                <w:color w:val="1F3864" w:themeColor="accent1" w:themeTint="FF" w:themeShade="80"/>
                <w:sz w:val="24"/>
                <w:szCs w:val="24"/>
                <w:u w:val="single"/>
              </w:rPr>
              <w:t>Standard</w:t>
            </w:r>
            <w:r w:rsidRPr="13CC17B0" w:rsidR="637AB8B6">
              <w:rPr>
                <w:rFonts w:cs="Calibri" w:cstheme="minorAscii"/>
                <w:b w:val="1"/>
                <w:bCs w:val="1"/>
                <w:color w:val="1F3864" w:themeColor="accent1" w:themeTint="FF" w:themeShade="80"/>
                <w:sz w:val="24"/>
                <w:szCs w:val="24"/>
                <w:u w:val="single"/>
              </w:rPr>
              <w:t xml:space="preserve"> (ZEB)</w:t>
            </w:r>
          </w:p>
        </w:tc>
      </w:tr>
      <w:tr w:rsidRPr="00D8002F" w:rsidR="00F21268" w:rsidTr="13CC17B0" w14:paraId="1CB16BEC" w14:textId="77777777">
        <w:trPr>
          <w:trHeight w:val="567"/>
        </w:trPr>
        <w:tc>
          <w:tcPr>
            <w:tcW w:w="14596" w:type="dxa"/>
            <w:gridSpan w:val="3"/>
            <w:shd w:val="clear" w:color="auto" w:fill="C5E0B3" w:themeFill="accent6" w:themeFillTint="66"/>
            <w:tcMar/>
            <w:vAlign w:val="center"/>
          </w:tcPr>
          <w:p w:rsidRPr="00D8002F" w:rsidR="00F21268" w:rsidP="001E157F" w:rsidRDefault="00F21268" w14:paraId="21783C63" w14:textId="25743580">
            <w:pPr>
              <w:rPr>
                <w:rFonts w:cstheme="minorHAnsi"/>
                <w:b/>
                <w:color w:val="2F5496" w:themeColor="accent1" w:themeShade="BF"/>
                <w:sz w:val="24"/>
                <w:szCs w:val="24"/>
              </w:rPr>
            </w:pPr>
            <w:r w:rsidRPr="005D0638">
              <w:rPr>
                <w:rFonts w:cstheme="minorHAnsi"/>
                <w:b/>
                <w:color w:val="002060"/>
                <w:sz w:val="24"/>
                <w:szCs w:val="24"/>
              </w:rPr>
              <w:t xml:space="preserve">General </w:t>
            </w:r>
            <w:r w:rsidRPr="005D0638" w:rsidR="00D00071">
              <w:rPr>
                <w:rFonts w:cstheme="minorHAnsi"/>
                <w:b/>
                <w:color w:val="002060"/>
                <w:sz w:val="24"/>
                <w:szCs w:val="24"/>
              </w:rPr>
              <w:t>observations regarding policy needs</w:t>
            </w:r>
            <w:r w:rsidRPr="005D0638" w:rsidR="00D8002F">
              <w:rPr>
                <w:rFonts w:cstheme="minorHAnsi"/>
                <w:b/>
                <w:color w:val="002060"/>
                <w:sz w:val="24"/>
                <w:szCs w:val="24"/>
              </w:rPr>
              <w:t xml:space="preserve"> and possible overlaps with other work packages</w:t>
            </w:r>
          </w:p>
        </w:tc>
      </w:tr>
      <w:tr w:rsidRPr="007E0D83" w:rsidR="0014282D" w:rsidTr="13CC17B0" w14:paraId="34F0C2A0" w14:textId="77777777">
        <w:tc>
          <w:tcPr>
            <w:tcW w:w="3397" w:type="dxa"/>
            <w:tcMar/>
            <w:vAlign w:val="center"/>
          </w:tcPr>
          <w:p w:rsidR="0014282D" w:rsidP="00DB51BD" w:rsidRDefault="00AD3CA1" w14:paraId="17766201" w14:textId="417FA1B7">
            <w:pPr>
              <w:rPr>
                <w:i/>
                <w:iCs/>
              </w:rPr>
            </w:pPr>
            <w:r>
              <w:rPr>
                <w:rFonts w:cstheme="minorHAnsi"/>
                <w:i/>
              </w:rPr>
              <w:t xml:space="preserve">What do you consider to be the possible </w:t>
            </w:r>
            <w:r w:rsidRPr="00E510C0">
              <w:rPr>
                <w:rFonts w:cstheme="minorHAnsi"/>
                <w:i/>
              </w:rPr>
              <w:t xml:space="preserve">interactions and inferences </w:t>
            </w:r>
            <w:r>
              <w:rPr>
                <w:rFonts w:cstheme="minorHAnsi"/>
                <w:i/>
              </w:rPr>
              <w:t>of</w:t>
            </w:r>
            <w:r w:rsidRPr="00E510C0">
              <w:rPr>
                <w:rFonts w:cstheme="minorHAnsi"/>
                <w:i/>
              </w:rPr>
              <w:t xml:space="preserve"> existing ZEB definitions and ZEB definition scenario</w:t>
            </w:r>
            <w:r>
              <w:rPr>
                <w:rFonts w:cstheme="minorHAnsi"/>
                <w:i/>
              </w:rPr>
              <w:t>s</w:t>
            </w:r>
            <w:r w:rsidRPr="00E510C0">
              <w:rPr>
                <w:rFonts w:cstheme="minorHAnsi"/>
                <w:i/>
              </w:rPr>
              <w:t xml:space="preserve"> with </w:t>
            </w:r>
            <w:r>
              <w:rPr>
                <w:rFonts w:cstheme="minorHAnsi"/>
                <w:i/>
              </w:rPr>
              <w:t>NBRPs?</w:t>
            </w:r>
          </w:p>
        </w:tc>
        <w:tc>
          <w:tcPr>
            <w:tcW w:w="5954" w:type="dxa"/>
            <w:tcMar/>
          </w:tcPr>
          <w:p w:rsidRPr="00BD5787" w:rsidR="0014282D" w:rsidP="00BD5787" w:rsidRDefault="0014282D" w14:paraId="339A7F87" w14:textId="77777777">
            <w:pPr>
              <w:pStyle w:val="ListParagraph"/>
              <w:numPr>
                <w:ilvl w:val="0"/>
                <w:numId w:val="1"/>
              </w:numPr>
              <w:rPr>
                <w:rFonts w:cstheme="minorHAnsi"/>
              </w:rPr>
            </w:pPr>
          </w:p>
        </w:tc>
        <w:tc>
          <w:tcPr>
            <w:tcW w:w="5245" w:type="dxa"/>
            <w:tcMar/>
          </w:tcPr>
          <w:p w:rsidRPr="007E0D83" w:rsidR="0014282D" w:rsidP="00716DE2" w:rsidRDefault="0014282D" w14:paraId="491B3C9A" w14:textId="77777777">
            <w:pPr>
              <w:rPr>
                <w:rFonts w:cstheme="minorHAnsi"/>
              </w:rPr>
            </w:pPr>
          </w:p>
        </w:tc>
      </w:tr>
      <w:tr w:rsidRPr="007E0D83" w:rsidR="00535217" w:rsidTr="13CC17B0" w14:paraId="0E1C8C01" w14:textId="77777777">
        <w:tc>
          <w:tcPr>
            <w:tcW w:w="3397" w:type="dxa"/>
            <w:tcMar/>
            <w:vAlign w:val="center"/>
          </w:tcPr>
          <w:p w:rsidRPr="00E8352D" w:rsidR="00535217" w:rsidP="00DB51BD" w:rsidRDefault="006B1FC3" w14:paraId="1C36CB60" w14:textId="4E03ECEC">
            <w:pPr>
              <w:rPr>
                <w:rFonts w:cstheme="minorHAnsi"/>
                <w:i/>
              </w:rPr>
            </w:pPr>
            <w:r>
              <w:rPr>
                <w:i/>
                <w:iCs/>
              </w:rPr>
              <w:t>What do you consider to be the p</w:t>
            </w:r>
            <w:r w:rsidRPr="38889190" w:rsidR="003E3484">
              <w:rPr>
                <w:i/>
                <w:iCs/>
              </w:rPr>
              <w:t>ossible i</w:t>
            </w:r>
            <w:r w:rsidRPr="38889190" w:rsidR="00E510C0">
              <w:rPr>
                <w:i/>
                <w:iCs/>
              </w:rPr>
              <w:t xml:space="preserve">nteractions and inferences </w:t>
            </w:r>
            <w:r w:rsidRPr="38889190" w:rsidR="000270FA">
              <w:rPr>
                <w:i/>
                <w:iCs/>
              </w:rPr>
              <w:t>of</w:t>
            </w:r>
            <w:r w:rsidRPr="38889190" w:rsidR="00E510C0">
              <w:rPr>
                <w:i/>
                <w:iCs/>
              </w:rPr>
              <w:t xml:space="preserve"> existing ZEB definitions and ZEB definition scenario</w:t>
            </w:r>
            <w:r w:rsidR="00E560A1">
              <w:rPr>
                <w:i/>
                <w:iCs/>
              </w:rPr>
              <w:t>s</w:t>
            </w:r>
            <w:r w:rsidRPr="38889190" w:rsidR="00E510C0">
              <w:rPr>
                <w:i/>
                <w:iCs/>
              </w:rPr>
              <w:t xml:space="preserve"> with </w:t>
            </w:r>
            <w:r w:rsidRPr="38889190" w:rsidR="00201C46">
              <w:rPr>
                <w:i/>
                <w:iCs/>
              </w:rPr>
              <w:t>MEPS</w:t>
            </w:r>
            <w:r w:rsidR="00E560A1">
              <w:rPr>
                <w:i/>
                <w:iCs/>
              </w:rPr>
              <w:t>?</w:t>
            </w:r>
          </w:p>
        </w:tc>
        <w:tc>
          <w:tcPr>
            <w:tcW w:w="5954" w:type="dxa"/>
            <w:tcMar/>
          </w:tcPr>
          <w:p w:rsidRPr="00BD5787" w:rsidR="00535217" w:rsidP="00BD5787" w:rsidRDefault="00535217" w14:paraId="7D24D473" w14:textId="26BA2448">
            <w:pPr>
              <w:pStyle w:val="ListParagraph"/>
              <w:numPr>
                <w:ilvl w:val="0"/>
                <w:numId w:val="1"/>
              </w:numPr>
              <w:rPr>
                <w:rFonts w:cstheme="minorHAnsi"/>
              </w:rPr>
            </w:pPr>
          </w:p>
        </w:tc>
        <w:tc>
          <w:tcPr>
            <w:tcW w:w="5245" w:type="dxa"/>
            <w:tcMar/>
          </w:tcPr>
          <w:p w:rsidRPr="007E0D83" w:rsidR="00535217" w:rsidP="00716DE2" w:rsidRDefault="00535217" w14:paraId="08F730EC" w14:textId="77777777">
            <w:pPr>
              <w:rPr>
                <w:rFonts w:cstheme="minorHAnsi"/>
              </w:rPr>
            </w:pPr>
          </w:p>
        </w:tc>
      </w:tr>
      <w:tr w:rsidRPr="007E0D83" w:rsidR="00201C46" w:rsidTr="13CC17B0" w14:paraId="15E9FF02" w14:textId="77777777">
        <w:tc>
          <w:tcPr>
            <w:tcW w:w="3397" w:type="dxa"/>
            <w:tcMar/>
            <w:vAlign w:val="center"/>
          </w:tcPr>
          <w:p w:rsidRPr="00E510C0" w:rsidR="00201C46" w:rsidP="00DB51BD" w:rsidRDefault="00E560A1" w14:paraId="70FEB7C9" w14:textId="07A508A2">
            <w:pPr>
              <w:rPr>
                <w:rFonts w:cstheme="minorHAnsi"/>
                <w:i/>
              </w:rPr>
            </w:pPr>
            <w:r>
              <w:rPr>
                <w:rFonts w:cstheme="minorHAnsi"/>
                <w:i/>
              </w:rPr>
              <w:t>What do you consider to be the p</w:t>
            </w:r>
            <w:r w:rsidR="003E3484">
              <w:rPr>
                <w:rFonts w:cstheme="minorHAnsi"/>
                <w:i/>
              </w:rPr>
              <w:t xml:space="preserve">ossible </w:t>
            </w:r>
            <w:r w:rsidRPr="00E510C0" w:rsidR="00201C46">
              <w:rPr>
                <w:rFonts w:cstheme="minorHAnsi"/>
                <w:i/>
              </w:rPr>
              <w:t xml:space="preserve">interactions and inferences </w:t>
            </w:r>
            <w:r w:rsidR="000270FA">
              <w:rPr>
                <w:rFonts w:cstheme="minorHAnsi"/>
                <w:i/>
              </w:rPr>
              <w:t>of</w:t>
            </w:r>
            <w:r w:rsidRPr="00E510C0" w:rsidR="00201C46">
              <w:rPr>
                <w:rFonts w:cstheme="minorHAnsi"/>
                <w:i/>
              </w:rPr>
              <w:t xml:space="preserve"> existing ZEB definitions and ZEB definition scenario</w:t>
            </w:r>
            <w:r>
              <w:rPr>
                <w:rFonts w:cstheme="minorHAnsi"/>
                <w:i/>
              </w:rPr>
              <w:t>s</w:t>
            </w:r>
            <w:r w:rsidRPr="00E510C0" w:rsidR="00201C46">
              <w:rPr>
                <w:rFonts w:cstheme="minorHAnsi"/>
                <w:i/>
              </w:rPr>
              <w:t xml:space="preserve"> with </w:t>
            </w:r>
            <w:r w:rsidR="00201C46">
              <w:rPr>
                <w:rFonts w:cstheme="minorHAnsi"/>
                <w:i/>
              </w:rPr>
              <w:t>BRP</w:t>
            </w:r>
            <w:r w:rsidR="0002506F">
              <w:rPr>
                <w:rFonts w:cstheme="minorHAnsi"/>
                <w:i/>
              </w:rPr>
              <w:t>s</w:t>
            </w:r>
            <w:r>
              <w:rPr>
                <w:rFonts w:cstheme="minorHAnsi"/>
                <w:i/>
              </w:rPr>
              <w:t>?</w:t>
            </w:r>
          </w:p>
        </w:tc>
        <w:tc>
          <w:tcPr>
            <w:tcW w:w="5954" w:type="dxa"/>
            <w:tcMar/>
          </w:tcPr>
          <w:p w:rsidR="00201C46" w:rsidP="00BD5787" w:rsidRDefault="00201C46" w14:paraId="76DD9054" w14:textId="77777777">
            <w:pPr>
              <w:pStyle w:val="ListParagraph"/>
              <w:numPr>
                <w:ilvl w:val="0"/>
                <w:numId w:val="1"/>
              </w:numPr>
              <w:rPr>
                <w:rFonts w:cstheme="minorHAnsi"/>
              </w:rPr>
            </w:pPr>
          </w:p>
        </w:tc>
        <w:tc>
          <w:tcPr>
            <w:tcW w:w="5245" w:type="dxa"/>
            <w:tcMar/>
          </w:tcPr>
          <w:p w:rsidRPr="007E0D83" w:rsidR="00201C46" w:rsidP="00716DE2" w:rsidRDefault="00201C46" w14:paraId="2CF6DF87" w14:textId="77777777">
            <w:pPr>
              <w:rPr>
                <w:rFonts w:cstheme="minorHAnsi"/>
              </w:rPr>
            </w:pPr>
          </w:p>
        </w:tc>
      </w:tr>
      <w:tr w:rsidRPr="007E0D83" w:rsidR="00201C46" w:rsidTr="13CC17B0" w14:paraId="4776F0B0" w14:textId="77777777">
        <w:tc>
          <w:tcPr>
            <w:tcW w:w="3397" w:type="dxa"/>
            <w:tcMar/>
            <w:vAlign w:val="center"/>
          </w:tcPr>
          <w:p w:rsidRPr="00E510C0" w:rsidR="00201C46" w:rsidP="00DB51BD" w:rsidRDefault="00E560A1" w14:paraId="6C6B65C9" w14:textId="6148DBBB">
            <w:pPr>
              <w:rPr>
                <w:rFonts w:cstheme="minorHAnsi"/>
                <w:i/>
              </w:rPr>
            </w:pPr>
            <w:r>
              <w:rPr>
                <w:rFonts w:cstheme="minorHAnsi"/>
                <w:i/>
              </w:rPr>
              <w:t>What do you consider to be the p</w:t>
            </w:r>
            <w:r w:rsidR="003E3484">
              <w:rPr>
                <w:rFonts w:cstheme="minorHAnsi"/>
                <w:i/>
              </w:rPr>
              <w:t>ossible i</w:t>
            </w:r>
            <w:r w:rsidR="008F5222">
              <w:rPr>
                <w:rFonts w:cstheme="minorHAnsi"/>
                <w:i/>
              </w:rPr>
              <w:t xml:space="preserve">nteraction and </w:t>
            </w:r>
            <w:r w:rsidR="000270FA">
              <w:rPr>
                <w:rFonts w:cstheme="minorHAnsi"/>
                <w:i/>
              </w:rPr>
              <w:t>interferences of existing ZEB definitions and ZEB definition scenarios with EPCs</w:t>
            </w:r>
            <w:r w:rsidR="00755E88">
              <w:rPr>
                <w:rStyle w:val="FootnoteReference"/>
                <w:rFonts w:cstheme="minorHAnsi"/>
                <w:i/>
              </w:rPr>
              <w:footnoteReference w:id="2"/>
            </w:r>
            <w:r>
              <w:rPr>
                <w:rFonts w:cstheme="minorHAnsi"/>
                <w:i/>
              </w:rPr>
              <w:t>?</w:t>
            </w:r>
          </w:p>
        </w:tc>
        <w:tc>
          <w:tcPr>
            <w:tcW w:w="5954" w:type="dxa"/>
            <w:tcMar/>
          </w:tcPr>
          <w:p w:rsidR="00201C46" w:rsidP="00BD5787" w:rsidRDefault="00201C46" w14:paraId="6F2CB8D7" w14:textId="77777777">
            <w:pPr>
              <w:pStyle w:val="ListParagraph"/>
              <w:numPr>
                <w:ilvl w:val="0"/>
                <w:numId w:val="1"/>
              </w:numPr>
              <w:rPr>
                <w:rFonts w:cstheme="minorHAnsi"/>
              </w:rPr>
            </w:pPr>
          </w:p>
        </w:tc>
        <w:tc>
          <w:tcPr>
            <w:tcW w:w="5245" w:type="dxa"/>
            <w:tcMar/>
          </w:tcPr>
          <w:p w:rsidRPr="007E0D83" w:rsidR="00201C46" w:rsidP="00716DE2" w:rsidRDefault="00201C46" w14:paraId="21BC14CE" w14:textId="77777777">
            <w:pPr>
              <w:rPr>
                <w:rFonts w:cstheme="minorHAnsi"/>
              </w:rPr>
            </w:pPr>
          </w:p>
        </w:tc>
      </w:tr>
    </w:tbl>
    <w:p w:rsidR="00A15044" w:rsidRDefault="00A15044" w14:paraId="763D9D21" w14:textId="77777777">
      <w:bookmarkStart w:name="_Hlk150425243" w:id="0"/>
      <w:r>
        <w:br w:type="page"/>
      </w:r>
    </w:p>
    <w:tbl>
      <w:tblPr>
        <w:tblStyle w:val="TableGrid"/>
        <w:tblW w:w="14596" w:type="dxa"/>
        <w:tblLook w:val="04A0" w:firstRow="1" w:lastRow="0" w:firstColumn="1" w:lastColumn="0" w:noHBand="0" w:noVBand="1"/>
      </w:tblPr>
      <w:tblGrid>
        <w:gridCol w:w="3397"/>
        <w:gridCol w:w="5954"/>
        <w:gridCol w:w="5245"/>
      </w:tblGrid>
      <w:tr w:rsidRPr="00D8002F" w:rsidR="00D8002F" w:rsidTr="13CC17B0" w14:paraId="562BA2CE" w14:textId="77777777">
        <w:trPr>
          <w:trHeight w:val="567"/>
        </w:trPr>
        <w:tc>
          <w:tcPr>
            <w:tcW w:w="14596" w:type="dxa"/>
            <w:gridSpan w:val="3"/>
            <w:shd w:val="clear" w:color="auto" w:fill="C5E0B3" w:themeFill="accent6" w:themeFillTint="66"/>
            <w:tcMar/>
            <w:vAlign w:val="center"/>
          </w:tcPr>
          <w:p w:rsidRPr="00D8002F" w:rsidR="00D8002F" w:rsidP="00DB51BD" w:rsidRDefault="00B0152C" w14:paraId="15CF8B9C" w14:textId="75B685F2">
            <w:pPr>
              <w:rPr>
                <w:rFonts w:cstheme="minorHAnsi"/>
                <w:b/>
                <w:color w:val="2F5496" w:themeColor="accent1" w:themeShade="BF"/>
                <w:sz w:val="24"/>
                <w:szCs w:val="24"/>
              </w:rPr>
            </w:pPr>
            <w:r w:rsidRPr="004E490C">
              <w:rPr>
                <w:rFonts w:cstheme="minorHAnsi"/>
                <w:b/>
                <w:color w:val="1F3864" w:themeColor="accent1" w:themeShade="80"/>
                <w:sz w:val="24"/>
                <w:szCs w:val="24"/>
              </w:rPr>
              <w:lastRenderedPageBreak/>
              <w:t xml:space="preserve">Specific questions relevant to the </w:t>
            </w:r>
            <w:r w:rsidRPr="004E490C" w:rsidR="00535217">
              <w:rPr>
                <w:rFonts w:cstheme="minorHAnsi"/>
                <w:b/>
                <w:color w:val="1F3864" w:themeColor="accent1" w:themeShade="80"/>
                <w:sz w:val="24"/>
                <w:szCs w:val="24"/>
              </w:rPr>
              <w:t>focus countries</w:t>
            </w:r>
          </w:p>
        </w:tc>
      </w:tr>
      <w:tr w:rsidRPr="00D8002F" w:rsidR="000B3C8A" w:rsidTr="13CC17B0" w14:paraId="080B6C5C" w14:textId="77777777">
        <w:trPr>
          <w:trHeight w:val="397"/>
        </w:trPr>
        <w:tc>
          <w:tcPr>
            <w:tcW w:w="14596" w:type="dxa"/>
            <w:gridSpan w:val="3"/>
            <w:shd w:val="clear" w:color="auto" w:fill="D9D9D9" w:themeFill="background1" w:themeFillShade="D9"/>
            <w:tcMar/>
            <w:vAlign w:val="center"/>
          </w:tcPr>
          <w:p w:rsidRPr="008E34EE" w:rsidR="000B3C8A" w:rsidP="008E34EE" w:rsidRDefault="000B3C8A" w14:paraId="197A6899" w14:textId="6D963254">
            <w:pPr>
              <w:rPr>
                <w:rFonts w:cstheme="minorHAnsi"/>
                <w:b/>
                <w:sz w:val="24"/>
                <w:szCs w:val="24"/>
              </w:rPr>
            </w:pPr>
            <w:r w:rsidRPr="008E34EE">
              <w:rPr>
                <w:rFonts w:cstheme="minorHAnsi"/>
                <w:b/>
                <w:sz w:val="24"/>
                <w:szCs w:val="24"/>
              </w:rPr>
              <w:t>Calculation methodology</w:t>
            </w:r>
          </w:p>
        </w:tc>
      </w:tr>
      <w:tr w:rsidRPr="007E0D83" w:rsidR="000B3C8A" w:rsidTr="13CC17B0" w14:paraId="46F47A80" w14:textId="77777777">
        <w:tc>
          <w:tcPr>
            <w:tcW w:w="3397" w:type="dxa"/>
            <w:tcMar/>
            <w:vAlign w:val="center"/>
          </w:tcPr>
          <w:p w:rsidRPr="00C50BAF" w:rsidR="000B3C8A" w:rsidP="00DB51BD" w:rsidRDefault="000B3C8A" w14:paraId="55359841" w14:textId="306FD3C3">
            <w:pPr>
              <w:rPr>
                <w:rFonts w:cstheme="minorHAnsi"/>
                <w:i/>
              </w:rPr>
            </w:pPr>
            <w:r>
              <w:rPr>
                <w:rFonts w:cstheme="minorHAnsi"/>
                <w:i/>
              </w:rPr>
              <w:t>What</w:t>
            </w:r>
            <w:r w:rsidRPr="00E8352D">
              <w:rPr>
                <w:rFonts w:cstheme="minorHAnsi"/>
                <w:i/>
              </w:rPr>
              <w:t xml:space="preserve"> should </w:t>
            </w:r>
            <w:r>
              <w:rPr>
                <w:rFonts w:cstheme="minorHAnsi"/>
                <w:i/>
              </w:rPr>
              <w:t xml:space="preserve">be the methodological approach to develop </w:t>
            </w:r>
            <w:r w:rsidRPr="00E8352D">
              <w:rPr>
                <w:rFonts w:cstheme="minorHAnsi"/>
                <w:i/>
              </w:rPr>
              <w:t>the ZEB standard?</w:t>
            </w:r>
          </w:p>
        </w:tc>
        <w:tc>
          <w:tcPr>
            <w:tcW w:w="5954" w:type="dxa"/>
            <w:tcMar/>
          </w:tcPr>
          <w:p w:rsidRPr="00C50BAF" w:rsidR="000B3C8A" w:rsidP="00791C9F" w:rsidRDefault="000B3C8A" w14:paraId="041ED3E1" w14:textId="77777777">
            <w:pPr>
              <w:rPr>
                <w:rFonts w:cstheme="minorHAnsi"/>
              </w:rPr>
            </w:pPr>
          </w:p>
        </w:tc>
        <w:tc>
          <w:tcPr>
            <w:tcW w:w="5245" w:type="dxa"/>
            <w:tcMar/>
          </w:tcPr>
          <w:p w:rsidRPr="00C50BAF" w:rsidR="000B3C8A" w:rsidP="00791C9F" w:rsidRDefault="000B3C8A" w14:paraId="2DB2FF2F" w14:textId="77777777">
            <w:pPr>
              <w:rPr>
                <w:rFonts w:cstheme="minorHAnsi"/>
              </w:rPr>
            </w:pPr>
          </w:p>
        </w:tc>
      </w:tr>
      <w:tr w:rsidRPr="007E0D83" w:rsidR="009938FB" w:rsidTr="13CC17B0" w14:paraId="408F2414" w14:textId="77777777">
        <w:tc>
          <w:tcPr>
            <w:tcW w:w="3397" w:type="dxa"/>
            <w:tcMar/>
            <w:vAlign w:val="center"/>
          </w:tcPr>
          <w:p w:rsidRPr="00C50BAF" w:rsidR="009938FB" w:rsidP="00DB51BD" w:rsidRDefault="0067029D" w14:paraId="53B1A6EB" w14:textId="471DE64A">
            <w:pPr>
              <w:rPr>
                <w:rFonts w:cstheme="minorHAnsi"/>
                <w:i/>
              </w:rPr>
            </w:pPr>
            <w:bookmarkStart w:name="_Hlk150424381" w:id="1"/>
            <w:bookmarkEnd w:id="0"/>
            <w:commentRangeStart w:id="2"/>
            <w:r w:rsidRPr="004E371C">
              <w:rPr>
                <w:rFonts w:cstheme="minorHAnsi"/>
                <w:i/>
                <w:color w:val="FF0000"/>
              </w:rPr>
              <w:t>What would be the most important aspects to be considered in the new ZEB (zero emission</w:t>
            </w:r>
            <w:r w:rsidRPr="004E371C" w:rsidR="00D8118A">
              <w:rPr>
                <w:rFonts w:cstheme="minorHAnsi"/>
                <w:i/>
                <w:color w:val="FF0000"/>
              </w:rPr>
              <w:t>s building) definition</w:t>
            </w:r>
            <w:r w:rsidRPr="004E371C" w:rsidR="00B54FC5">
              <w:rPr>
                <w:rFonts w:cstheme="minorHAnsi"/>
                <w:i/>
                <w:color w:val="FF0000"/>
              </w:rPr>
              <w:t xml:space="preserve"> and methodology</w:t>
            </w:r>
            <w:r w:rsidRPr="004E371C" w:rsidR="00D8118A">
              <w:rPr>
                <w:rFonts w:cstheme="minorHAnsi"/>
                <w:i/>
                <w:color w:val="FF0000"/>
              </w:rPr>
              <w:t>?</w:t>
            </w:r>
            <w:commentRangeEnd w:id="2"/>
            <w:r w:rsidRPr="004E371C" w:rsidR="000C3E02">
              <w:rPr>
                <w:rStyle w:val="CommentReference"/>
                <w:color w:val="FF0000"/>
              </w:rPr>
              <w:commentReference w:id="2"/>
            </w:r>
          </w:p>
        </w:tc>
        <w:tc>
          <w:tcPr>
            <w:tcW w:w="5954" w:type="dxa"/>
            <w:tcMar/>
          </w:tcPr>
          <w:p w:rsidRPr="00C50BAF" w:rsidR="009938FB" w:rsidP="00791C9F" w:rsidRDefault="009938FB" w14:paraId="615D6E6B" w14:textId="77777777">
            <w:pPr>
              <w:rPr>
                <w:rFonts w:cstheme="minorHAnsi"/>
              </w:rPr>
            </w:pPr>
          </w:p>
        </w:tc>
        <w:tc>
          <w:tcPr>
            <w:tcW w:w="5245" w:type="dxa"/>
            <w:tcMar/>
          </w:tcPr>
          <w:p w:rsidRPr="00C50BAF" w:rsidR="009938FB" w:rsidP="00791C9F" w:rsidRDefault="009938FB" w14:paraId="5861F209" w14:textId="77777777">
            <w:pPr>
              <w:rPr>
                <w:rFonts w:cstheme="minorHAnsi"/>
              </w:rPr>
            </w:pPr>
          </w:p>
        </w:tc>
      </w:tr>
      <w:bookmarkEnd w:id="1"/>
      <w:tr w:rsidRPr="007E0D83" w:rsidR="0031369C" w:rsidTr="13CC17B0" w14:paraId="41FF8266" w14:textId="77777777">
        <w:tc>
          <w:tcPr>
            <w:tcW w:w="3397" w:type="dxa"/>
            <w:tcMar/>
            <w:vAlign w:val="center"/>
          </w:tcPr>
          <w:p w:rsidRPr="004E371C" w:rsidR="00C50BAF" w:rsidP="00C50BAF" w:rsidRDefault="00C50BAF" w14:paraId="3DC9B021" w14:textId="77777777">
            <w:pPr>
              <w:ind w:right="-111"/>
              <w:rPr>
                <w:i/>
                <w:color w:val="FF0000"/>
              </w:rPr>
            </w:pPr>
            <w:commentRangeStart w:id="3"/>
            <w:r w:rsidRPr="004E371C">
              <w:rPr>
                <w:i/>
                <w:color w:val="FF0000"/>
              </w:rPr>
              <w:t>Considering the following key features</w:t>
            </w:r>
            <w:r w:rsidRPr="004E371C">
              <w:rPr>
                <w:rStyle w:val="FootnoteReference"/>
                <w:i/>
                <w:color w:val="FF0000"/>
              </w:rPr>
              <w:footnoteReference w:id="3"/>
            </w:r>
            <w:r w:rsidRPr="004E371C">
              <w:rPr>
                <w:i/>
                <w:color w:val="FF0000"/>
              </w:rPr>
              <w:t>, what are the most relevant aspects for the ZEB definition?</w:t>
            </w:r>
          </w:p>
          <w:p w:rsidRPr="004E371C" w:rsidR="00C50BAF" w:rsidP="00C50BAF" w:rsidRDefault="00C50BAF" w14:paraId="7D76B29C" w14:textId="05A3C4D7">
            <w:pPr>
              <w:rPr>
                <w:rFonts w:cstheme="minorHAnsi"/>
                <w:i/>
                <w:color w:val="FF0000"/>
              </w:rPr>
            </w:pPr>
            <w:r w:rsidRPr="004E371C">
              <w:rPr>
                <w:rFonts w:cstheme="minorHAnsi"/>
                <w:i/>
                <w:color w:val="FF0000"/>
              </w:rPr>
              <w:t>•</w:t>
            </w:r>
            <w:r w:rsidRPr="004E371C" w:rsidR="001A6433">
              <w:rPr>
                <w:rFonts w:cstheme="minorHAnsi"/>
                <w:i/>
                <w:color w:val="FF0000"/>
              </w:rPr>
              <w:t xml:space="preserve"> </w:t>
            </w:r>
            <w:r w:rsidRPr="004E371C">
              <w:rPr>
                <w:rFonts w:cstheme="minorHAnsi"/>
                <w:i/>
                <w:color w:val="FF0000"/>
              </w:rPr>
              <w:t xml:space="preserve">System boundary (operational </w:t>
            </w:r>
            <w:r w:rsidRPr="004E371C" w:rsidR="001A6433">
              <w:rPr>
                <w:rFonts w:cstheme="minorHAnsi"/>
                <w:i/>
                <w:color w:val="FF0000"/>
              </w:rPr>
              <w:t>v</w:t>
            </w:r>
            <w:r w:rsidRPr="004E371C">
              <w:rPr>
                <w:rFonts w:cstheme="minorHAnsi"/>
                <w:i/>
                <w:color w:val="FF0000"/>
              </w:rPr>
              <w:t>s. life-cycle approach)</w:t>
            </w:r>
            <w:r w:rsidRPr="004E371C" w:rsidR="001A6433">
              <w:rPr>
                <w:rFonts w:cstheme="minorHAnsi"/>
                <w:i/>
                <w:color w:val="FF0000"/>
              </w:rPr>
              <w:t>.</w:t>
            </w:r>
          </w:p>
          <w:p w:rsidRPr="004E371C" w:rsidR="00C50BAF" w:rsidP="00C50BAF" w:rsidRDefault="00C50BAF" w14:paraId="4DAEF598" w14:textId="11671DA8">
            <w:pPr>
              <w:rPr>
                <w:rFonts w:cstheme="minorHAnsi"/>
                <w:i/>
                <w:color w:val="FF0000"/>
              </w:rPr>
            </w:pPr>
            <w:r w:rsidRPr="004E371C">
              <w:rPr>
                <w:rFonts w:cstheme="minorHAnsi"/>
                <w:i/>
                <w:color w:val="FF0000"/>
              </w:rPr>
              <w:t>•</w:t>
            </w:r>
            <w:r w:rsidRPr="004E371C" w:rsidR="001A6433">
              <w:rPr>
                <w:rFonts w:cstheme="minorHAnsi"/>
                <w:i/>
                <w:color w:val="FF0000"/>
              </w:rPr>
              <w:t xml:space="preserve"> </w:t>
            </w:r>
            <w:r w:rsidRPr="004E371C">
              <w:rPr>
                <w:rFonts w:cstheme="minorHAnsi"/>
                <w:i/>
                <w:color w:val="FF0000"/>
              </w:rPr>
              <w:t xml:space="preserve">Emission balance boundary (net zero </w:t>
            </w:r>
            <w:r w:rsidRPr="004E371C" w:rsidR="001A6433">
              <w:rPr>
                <w:rFonts w:cstheme="minorHAnsi"/>
                <w:i/>
                <w:color w:val="FF0000"/>
              </w:rPr>
              <w:t>v</w:t>
            </w:r>
            <w:r w:rsidRPr="004E371C">
              <w:rPr>
                <w:rFonts w:cstheme="minorHAnsi"/>
                <w:i/>
                <w:color w:val="FF0000"/>
              </w:rPr>
              <w:t>s. absolute zero emissions)</w:t>
            </w:r>
            <w:r w:rsidRPr="004E371C" w:rsidR="001A6433">
              <w:rPr>
                <w:rFonts w:cstheme="minorHAnsi"/>
                <w:i/>
                <w:color w:val="FF0000"/>
              </w:rPr>
              <w:t>.</w:t>
            </w:r>
          </w:p>
          <w:p w:rsidRPr="004E371C" w:rsidR="00C50BAF" w:rsidP="00C50BAF" w:rsidRDefault="00C50BAF" w14:paraId="4C10A9DA" w14:textId="320BB82D">
            <w:pPr>
              <w:rPr>
                <w:rFonts w:cstheme="minorHAnsi"/>
                <w:i/>
                <w:color w:val="FF0000"/>
              </w:rPr>
            </w:pPr>
            <w:r w:rsidRPr="004E371C">
              <w:rPr>
                <w:rFonts w:cstheme="minorHAnsi"/>
                <w:i/>
                <w:color w:val="FF0000"/>
              </w:rPr>
              <w:t>•</w:t>
            </w:r>
            <w:r w:rsidRPr="004E371C" w:rsidR="001A6433">
              <w:rPr>
                <w:rFonts w:cstheme="minorHAnsi"/>
                <w:i/>
                <w:color w:val="FF0000"/>
              </w:rPr>
              <w:t xml:space="preserve"> </w:t>
            </w:r>
            <w:r w:rsidRPr="004E371C">
              <w:rPr>
                <w:rFonts w:cstheme="minorHAnsi"/>
                <w:i/>
                <w:color w:val="FF0000"/>
              </w:rPr>
              <w:t>Spatial boundary (e.g., single building, group of buildings, district)</w:t>
            </w:r>
            <w:r w:rsidRPr="004E371C" w:rsidR="001A6433">
              <w:rPr>
                <w:rFonts w:cstheme="minorHAnsi"/>
                <w:i/>
                <w:color w:val="FF0000"/>
              </w:rPr>
              <w:t>.</w:t>
            </w:r>
          </w:p>
          <w:p w:rsidRPr="004E371C" w:rsidR="00C50BAF" w:rsidP="00C50BAF" w:rsidRDefault="00C50BAF" w14:paraId="3650DDAC" w14:textId="0FEFF827">
            <w:pPr>
              <w:rPr>
                <w:rFonts w:cstheme="minorHAnsi"/>
                <w:i/>
                <w:color w:val="FF0000"/>
              </w:rPr>
            </w:pPr>
            <w:r w:rsidRPr="004E371C">
              <w:rPr>
                <w:rFonts w:cstheme="minorHAnsi"/>
                <w:i/>
                <w:color w:val="FF0000"/>
              </w:rPr>
              <w:t>•</w:t>
            </w:r>
            <w:r w:rsidRPr="004E371C" w:rsidR="001A6433">
              <w:rPr>
                <w:rFonts w:cstheme="minorHAnsi"/>
                <w:i/>
                <w:color w:val="FF0000"/>
              </w:rPr>
              <w:t xml:space="preserve"> </w:t>
            </w:r>
            <w:r w:rsidRPr="004E371C">
              <w:rPr>
                <w:rFonts w:cstheme="minorHAnsi"/>
                <w:i/>
                <w:color w:val="FF0000"/>
              </w:rPr>
              <w:t xml:space="preserve">Calculation methods (static </w:t>
            </w:r>
            <w:r w:rsidRPr="004E371C" w:rsidR="001A6433">
              <w:rPr>
                <w:rFonts w:cstheme="minorHAnsi"/>
                <w:i/>
                <w:color w:val="FF0000"/>
              </w:rPr>
              <w:t>v</w:t>
            </w:r>
            <w:r w:rsidRPr="004E371C">
              <w:rPr>
                <w:rFonts w:cstheme="minorHAnsi"/>
                <w:i/>
                <w:color w:val="FF0000"/>
              </w:rPr>
              <w:t>s. dynamic approach)</w:t>
            </w:r>
            <w:r w:rsidRPr="004E371C" w:rsidR="001A6433">
              <w:rPr>
                <w:rFonts w:cstheme="minorHAnsi"/>
                <w:i/>
                <w:color w:val="FF0000"/>
              </w:rPr>
              <w:t>.</w:t>
            </w:r>
          </w:p>
          <w:p w:rsidRPr="00E8352D" w:rsidR="0031369C" w:rsidP="00C50BAF" w:rsidRDefault="00C50BAF" w14:paraId="10FF6FA8" w14:textId="68F0F2E7">
            <w:pPr>
              <w:rPr>
                <w:rFonts w:cstheme="minorHAnsi"/>
                <w:i/>
              </w:rPr>
            </w:pPr>
            <w:r w:rsidRPr="004E371C">
              <w:rPr>
                <w:rFonts w:cstheme="minorHAnsi"/>
                <w:i/>
                <w:color w:val="FF0000"/>
              </w:rPr>
              <w:t>•</w:t>
            </w:r>
            <w:r w:rsidRPr="004E371C" w:rsidR="001A6433">
              <w:rPr>
                <w:rFonts w:cstheme="minorHAnsi"/>
                <w:i/>
                <w:color w:val="FF0000"/>
              </w:rPr>
              <w:t xml:space="preserve"> </w:t>
            </w:r>
            <w:r w:rsidRPr="004E371C">
              <w:rPr>
                <w:rFonts w:cstheme="minorHAnsi"/>
                <w:i/>
                <w:color w:val="FF0000"/>
              </w:rPr>
              <w:t>Indicators and metrics (e.g., primary energy, final energy, CO2 emissions, GHG emissions, GWP100)</w:t>
            </w:r>
            <w:commentRangeEnd w:id="3"/>
            <w:r>
              <w:rPr>
                <w:rStyle w:val="CommentReference"/>
              </w:rPr>
              <w:commentReference w:id="3"/>
            </w:r>
            <w:r w:rsidR="001A6433">
              <w:rPr>
                <w:rFonts w:cstheme="minorHAnsi"/>
                <w:i/>
              </w:rPr>
              <w:t>.</w:t>
            </w:r>
          </w:p>
        </w:tc>
        <w:tc>
          <w:tcPr>
            <w:tcW w:w="5954" w:type="dxa"/>
            <w:tcMar/>
          </w:tcPr>
          <w:p w:rsidRPr="007E0D83" w:rsidR="0031369C" w:rsidP="00791C9F" w:rsidRDefault="0031369C" w14:paraId="326B38AE" w14:textId="32971442">
            <w:pPr>
              <w:rPr>
                <w:rFonts w:cstheme="minorHAnsi"/>
              </w:rPr>
            </w:pPr>
          </w:p>
        </w:tc>
        <w:tc>
          <w:tcPr>
            <w:tcW w:w="5245" w:type="dxa"/>
            <w:tcMar/>
          </w:tcPr>
          <w:p w:rsidRPr="007E0D83" w:rsidR="0031369C" w:rsidP="00791C9F" w:rsidRDefault="0031369C" w14:paraId="566A2AF9" w14:textId="77777777">
            <w:pPr>
              <w:rPr>
                <w:rFonts w:cstheme="minorHAnsi"/>
              </w:rPr>
            </w:pPr>
          </w:p>
        </w:tc>
      </w:tr>
      <w:tr w:rsidRPr="007E0D83" w:rsidR="004E4FD6" w:rsidTr="13CC17B0" w14:paraId="355A8C3F" w14:textId="77777777">
        <w:tc>
          <w:tcPr>
            <w:tcW w:w="3397" w:type="dxa"/>
            <w:tcMar/>
            <w:vAlign w:val="center"/>
          </w:tcPr>
          <w:p w:rsidRPr="00E8352D" w:rsidR="004E4FD6" w:rsidP="00DB51BD" w:rsidRDefault="004E4FD6" w14:paraId="69355888" w14:textId="379750BB">
            <w:pPr>
              <w:rPr>
                <w:rFonts w:cstheme="minorHAnsi"/>
                <w:i/>
              </w:rPr>
            </w:pPr>
            <w:r w:rsidRPr="00E8352D">
              <w:rPr>
                <w:rFonts w:cstheme="minorHAnsi"/>
                <w:i/>
              </w:rPr>
              <w:t xml:space="preserve">What were the most difficult issues in your country </w:t>
            </w:r>
            <w:r w:rsidRPr="00E8352D" w:rsidR="0021635C">
              <w:rPr>
                <w:rFonts w:cstheme="minorHAnsi"/>
                <w:i/>
              </w:rPr>
              <w:t xml:space="preserve">regarding </w:t>
            </w:r>
            <w:r w:rsidRPr="00E8352D" w:rsidR="000B14B3">
              <w:rPr>
                <w:rFonts w:cstheme="minorHAnsi"/>
                <w:i/>
              </w:rPr>
              <w:t xml:space="preserve">the </w:t>
            </w:r>
            <w:r w:rsidRPr="00E8352D" w:rsidR="000B14B3">
              <w:rPr>
                <w:rFonts w:cstheme="minorHAnsi"/>
                <w:i/>
              </w:rPr>
              <w:lastRenderedPageBreak/>
              <w:t xml:space="preserve">elaboration of the </w:t>
            </w:r>
            <w:r w:rsidRPr="00E8352D" w:rsidR="00ED2F30">
              <w:rPr>
                <w:rFonts w:cstheme="minorHAnsi"/>
                <w:i/>
              </w:rPr>
              <w:t xml:space="preserve">national calculation methodology for </w:t>
            </w:r>
            <w:proofErr w:type="spellStart"/>
            <w:r w:rsidRPr="00E8352D" w:rsidR="00ED2F30">
              <w:rPr>
                <w:rFonts w:cstheme="minorHAnsi"/>
                <w:i/>
              </w:rPr>
              <w:t>nZEB</w:t>
            </w:r>
            <w:proofErr w:type="spellEnd"/>
            <w:r w:rsidRPr="00E8352D" w:rsidR="00ED2F30">
              <w:rPr>
                <w:rFonts w:cstheme="minorHAnsi"/>
                <w:i/>
              </w:rPr>
              <w:t>?</w:t>
            </w:r>
          </w:p>
        </w:tc>
        <w:tc>
          <w:tcPr>
            <w:tcW w:w="5954" w:type="dxa"/>
            <w:tcMar/>
          </w:tcPr>
          <w:p w:rsidRPr="007E0D83" w:rsidR="004E4FD6" w:rsidP="00791C9F" w:rsidRDefault="004E4FD6" w14:paraId="3E925018" w14:textId="77777777">
            <w:pPr>
              <w:rPr>
                <w:rFonts w:cstheme="minorHAnsi"/>
              </w:rPr>
            </w:pPr>
          </w:p>
        </w:tc>
        <w:tc>
          <w:tcPr>
            <w:tcW w:w="5245" w:type="dxa"/>
            <w:tcMar/>
          </w:tcPr>
          <w:p w:rsidRPr="007E0D83" w:rsidR="004E4FD6" w:rsidP="00791C9F" w:rsidRDefault="004E4FD6" w14:paraId="0E1777C5" w14:textId="77777777">
            <w:pPr>
              <w:rPr>
                <w:rFonts w:cstheme="minorHAnsi"/>
              </w:rPr>
            </w:pPr>
          </w:p>
        </w:tc>
      </w:tr>
      <w:tr w:rsidRPr="007E0D83" w:rsidR="00BC6755" w:rsidTr="13CC17B0" w14:paraId="2E9B577F" w14:textId="77777777">
        <w:tc>
          <w:tcPr>
            <w:tcW w:w="3397" w:type="dxa"/>
            <w:tcMar/>
            <w:vAlign w:val="center"/>
          </w:tcPr>
          <w:p w:rsidRPr="00E8352D" w:rsidR="00BC6755" w:rsidP="13CC17B0" w:rsidRDefault="00937259" w14:paraId="0C2DA8AF" w14:textId="7EA3A773">
            <w:pPr>
              <w:rPr>
                <w:rFonts w:cs="Calibri" w:cstheme="minorAscii"/>
                <w:i w:val="1"/>
                <w:iCs w:val="1"/>
              </w:rPr>
            </w:pPr>
            <w:r w:rsidRPr="13CC17B0" w:rsidR="00937259">
              <w:rPr>
                <w:rFonts w:cs="Calibri" w:cstheme="minorAscii"/>
                <w:i w:val="1"/>
                <w:iCs w:val="1"/>
              </w:rPr>
              <w:t xml:space="preserve">What are the </w:t>
            </w:r>
            <w:r w:rsidRPr="13CC17B0" w:rsidR="559F8110">
              <w:rPr>
                <w:rFonts w:cs="Calibri" w:cstheme="minorAscii"/>
                <w:i w:val="1"/>
                <w:iCs w:val="1"/>
              </w:rPr>
              <w:t>lessons learned</w:t>
            </w:r>
            <w:r w:rsidRPr="13CC17B0" w:rsidR="00937259">
              <w:rPr>
                <w:rFonts w:cs="Calibri" w:cstheme="minorAscii"/>
                <w:i w:val="1"/>
                <w:iCs w:val="1"/>
              </w:rPr>
              <w:t xml:space="preserve"> (from </w:t>
            </w:r>
            <w:r w:rsidRPr="13CC17B0" w:rsidR="00937259">
              <w:rPr>
                <w:rFonts w:cs="Calibri" w:cstheme="minorAscii"/>
                <w:i w:val="1"/>
                <w:iCs w:val="1"/>
              </w:rPr>
              <w:t>nZEB</w:t>
            </w:r>
            <w:r w:rsidRPr="13CC17B0" w:rsidR="00937259">
              <w:rPr>
                <w:rFonts w:cs="Calibri" w:cstheme="minorAscii"/>
                <w:i w:val="1"/>
                <w:iCs w:val="1"/>
              </w:rPr>
              <w:t xml:space="preserve"> standard) to consider </w:t>
            </w:r>
            <w:r w:rsidRPr="13CC17B0" w:rsidR="00A70418">
              <w:rPr>
                <w:rFonts w:cs="Calibri" w:cstheme="minorAscii"/>
                <w:i w:val="1"/>
                <w:iCs w:val="1"/>
              </w:rPr>
              <w:t>for the future elaboration of ZEB standard?</w:t>
            </w:r>
          </w:p>
        </w:tc>
        <w:tc>
          <w:tcPr>
            <w:tcW w:w="5954" w:type="dxa"/>
            <w:tcMar/>
          </w:tcPr>
          <w:p w:rsidRPr="007E0D83" w:rsidR="00BC6755" w:rsidP="00791C9F" w:rsidRDefault="00BC6755" w14:paraId="4EAD0695" w14:textId="77777777">
            <w:pPr>
              <w:rPr>
                <w:rFonts w:cstheme="minorHAnsi"/>
              </w:rPr>
            </w:pPr>
          </w:p>
        </w:tc>
        <w:tc>
          <w:tcPr>
            <w:tcW w:w="5245" w:type="dxa"/>
            <w:tcMar/>
          </w:tcPr>
          <w:p w:rsidRPr="007E0D83" w:rsidR="00BC6755" w:rsidP="00791C9F" w:rsidRDefault="00BC6755" w14:paraId="5EE26721" w14:textId="77777777">
            <w:pPr>
              <w:rPr>
                <w:rFonts w:cstheme="minorHAnsi"/>
              </w:rPr>
            </w:pPr>
          </w:p>
        </w:tc>
      </w:tr>
      <w:tr w:rsidRPr="007E0D83" w:rsidR="000B3C8A" w:rsidTr="13CC17B0" w14:paraId="36E785BC" w14:textId="77777777">
        <w:trPr>
          <w:trHeight w:val="241"/>
        </w:trPr>
        <w:tc>
          <w:tcPr>
            <w:tcW w:w="3397" w:type="dxa"/>
            <w:tcMar/>
            <w:vAlign w:val="center"/>
          </w:tcPr>
          <w:p w:rsidRPr="00E8352D" w:rsidR="000B3C8A" w:rsidP="00DB51BD" w:rsidRDefault="000B3C8A" w14:paraId="54502F1E" w14:textId="779C3019">
            <w:pPr>
              <w:rPr>
                <w:rFonts w:cstheme="minorHAnsi"/>
                <w:i/>
              </w:rPr>
            </w:pPr>
            <w:r w:rsidRPr="000B3C8A">
              <w:rPr>
                <w:rFonts w:cstheme="minorHAnsi"/>
                <w:i/>
              </w:rPr>
              <w:t>What do you think would be the most difficult issues in your country regarding the elaboration of the national calculation methodology for ZEB?</w:t>
            </w:r>
          </w:p>
        </w:tc>
        <w:tc>
          <w:tcPr>
            <w:tcW w:w="5954" w:type="dxa"/>
            <w:tcMar/>
          </w:tcPr>
          <w:p w:rsidRPr="007E0D83" w:rsidR="000B3C8A" w:rsidP="00791C9F" w:rsidRDefault="000B3C8A" w14:paraId="232C6333" w14:textId="77777777">
            <w:pPr>
              <w:rPr>
                <w:rFonts w:cstheme="minorHAnsi"/>
              </w:rPr>
            </w:pPr>
          </w:p>
        </w:tc>
        <w:tc>
          <w:tcPr>
            <w:tcW w:w="5245" w:type="dxa"/>
            <w:tcMar/>
          </w:tcPr>
          <w:p w:rsidRPr="007E0D83" w:rsidR="000B3C8A" w:rsidP="00791C9F" w:rsidRDefault="000B3C8A" w14:paraId="78E65212" w14:textId="77777777">
            <w:pPr>
              <w:rPr>
                <w:rFonts w:cstheme="minorHAnsi"/>
              </w:rPr>
            </w:pPr>
          </w:p>
        </w:tc>
      </w:tr>
      <w:tr w:rsidRPr="007E0D83" w:rsidR="00A70418" w:rsidTr="13CC17B0" w14:paraId="53E5751A" w14:textId="77777777">
        <w:trPr>
          <w:trHeight w:val="397"/>
        </w:trPr>
        <w:tc>
          <w:tcPr>
            <w:tcW w:w="14596" w:type="dxa"/>
            <w:gridSpan w:val="3"/>
            <w:shd w:val="clear" w:color="auto" w:fill="D9D9D9" w:themeFill="background1" w:themeFillShade="D9"/>
            <w:tcMar/>
            <w:vAlign w:val="center"/>
          </w:tcPr>
          <w:p w:rsidRPr="00F2141B" w:rsidR="00A70418" w:rsidP="00791C9F" w:rsidRDefault="0023763A" w14:paraId="07794F57" w14:textId="3A0909A5">
            <w:pPr>
              <w:rPr>
                <w:rFonts w:cstheme="minorHAnsi"/>
                <w:b/>
                <w:bCs/>
                <w:sz w:val="24"/>
                <w:szCs w:val="24"/>
              </w:rPr>
            </w:pPr>
            <w:r w:rsidRPr="00F2141B">
              <w:rPr>
                <w:rFonts w:cstheme="minorHAnsi"/>
                <w:b/>
                <w:bCs/>
                <w:sz w:val="24"/>
                <w:szCs w:val="24"/>
              </w:rPr>
              <w:t>Implementation and policy framework</w:t>
            </w:r>
          </w:p>
        </w:tc>
      </w:tr>
      <w:tr w:rsidRPr="007E0D83" w:rsidR="009938FB" w:rsidTr="13CC17B0" w14:paraId="199E3C6E" w14:textId="77777777">
        <w:trPr>
          <w:trHeight w:val="241"/>
        </w:trPr>
        <w:tc>
          <w:tcPr>
            <w:tcW w:w="3397" w:type="dxa"/>
            <w:tcMar/>
            <w:vAlign w:val="center"/>
          </w:tcPr>
          <w:p w:rsidRPr="00E8352D" w:rsidR="009938FB" w:rsidP="00DB51BD" w:rsidRDefault="00640A50" w14:paraId="6D68DD3A" w14:textId="4B40445C">
            <w:pPr>
              <w:rPr>
                <w:rFonts w:cstheme="minorHAnsi"/>
                <w:i/>
              </w:rPr>
            </w:pPr>
            <w:r w:rsidRPr="00E8352D">
              <w:rPr>
                <w:rFonts w:cstheme="minorHAnsi"/>
                <w:i/>
              </w:rPr>
              <w:t>What were</w:t>
            </w:r>
            <w:r w:rsidR="00263439">
              <w:rPr>
                <w:rFonts w:cstheme="minorHAnsi"/>
                <w:i/>
              </w:rPr>
              <w:t>/are</w:t>
            </w:r>
            <w:r w:rsidRPr="00E8352D">
              <w:rPr>
                <w:rFonts w:cstheme="minorHAnsi"/>
                <w:i/>
              </w:rPr>
              <w:t xml:space="preserve"> the most </w:t>
            </w:r>
            <w:r w:rsidRPr="00E8352D" w:rsidR="00AD12B6">
              <w:rPr>
                <w:rFonts w:cstheme="minorHAnsi"/>
                <w:i/>
              </w:rPr>
              <w:t xml:space="preserve">difficult </w:t>
            </w:r>
            <w:r w:rsidRPr="00E8352D" w:rsidR="009F4D5A">
              <w:rPr>
                <w:rFonts w:cstheme="minorHAnsi"/>
                <w:i/>
              </w:rPr>
              <w:t xml:space="preserve">issues in your country </w:t>
            </w:r>
            <w:r w:rsidRPr="00E8352D" w:rsidR="000E5DEB">
              <w:rPr>
                <w:rFonts w:cstheme="minorHAnsi"/>
                <w:i/>
              </w:rPr>
              <w:t>regarding</w:t>
            </w:r>
            <w:r w:rsidRPr="00E8352D" w:rsidR="009F4D5A">
              <w:rPr>
                <w:rFonts w:cstheme="minorHAnsi"/>
                <w:i/>
              </w:rPr>
              <w:t xml:space="preserve"> implementing the </w:t>
            </w:r>
            <w:proofErr w:type="spellStart"/>
            <w:r w:rsidRPr="00E8352D" w:rsidR="009F4D5A">
              <w:rPr>
                <w:rFonts w:cstheme="minorHAnsi"/>
                <w:i/>
              </w:rPr>
              <w:t>nZEB</w:t>
            </w:r>
            <w:proofErr w:type="spellEnd"/>
            <w:r w:rsidRPr="00E8352D" w:rsidR="009F4D5A">
              <w:rPr>
                <w:rFonts w:cstheme="minorHAnsi"/>
                <w:i/>
              </w:rPr>
              <w:t xml:space="preserve"> standard?</w:t>
            </w:r>
          </w:p>
        </w:tc>
        <w:tc>
          <w:tcPr>
            <w:tcW w:w="5954" w:type="dxa"/>
            <w:tcMar/>
          </w:tcPr>
          <w:p w:rsidRPr="007E0D83" w:rsidR="009938FB" w:rsidP="00791C9F" w:rsidRDefault="009938FB" w14:paraId="6AFBE6A4" w14:textId="77777777">
            <w:pPr>
              <w:rPr>
                <w:rFonts w:cstheme="minorHAnsi"/>
              </w:rPr>
            </w:pPr>
          </w:p>
        </w:tc>
        <w:tc>
          <w:tcPr>
            <w:tcW w:w="5245" w:type="dxa"/>
            <w:tcMar/>
          </w:tcPr>
          <w:p w:rsidRPr="007E0D83" w:rsidR="009938FB" w:rsidP="00791C9F" w:rsidRDefault="009938FB" w14:paraId="5CCC030F" w14:textId="77777777">
            <w:pPr>
              <w:rPr>
                <w:rFonts w:cstheme="minorHAnsi"/>
              </w:rPr>
            </w:pPr>
          </w:p>
        </w:tc>
      </w:tr>
      <w:tr w:rsidRPr="007E0D83" w:rsidR="00C50BAF" w:rsidTr="13CC17B0" w14:paraId="4FB0A24F" w14:textId="77777777">
        <w:tc>
          <w:tcPr>
            <w:tcW w:w="3397" w:type="dxa"/>
            <w:tcMar/>
            <w:vAlign w:val="center"/>
          </w:tcPr>
          <w:p w:rsidRPr="00E8352D" w:rsidR="00C50BAF" w:rsidP="00DB51BD" w:rsidRDefault="008B01A2" w14:paraId="60A006FE" w14:textId="334C2300">
            <w:pPr>
              <w:rPr>
                <w:rFonts w:cstheme="minorHAnsi"/>
                <w:i/>
              </w:rPr>
            </w:pPr>
            <w:commentRangeStart w:id="4"/>
            <w:r w:rsidRPr="006554C0">
              <w:rPr>
                <w:rFonts w:cstheme="minorHAnsi"/>
                <w:i/>
                <w:color w:val="FF0000"/>
              </w:rPr>
              <w:t xml:space="preserve">What are the learned lessons (from </w:t>
            </w:r>
            <w:proofErr w:type="spellStart"/>
            <w:r w:rsidRPr="006554C0">
              <w:rPr>
                <w:rFonts w:cstheme="minorHAnsi"/>
                <w:i/>
                <w:color w:val="FF0000"/>
              </w:rPr>
              <w:t>nZEB</w:t>
            </w:r>
            <w:proofErr w:type="spellEnd"/>
            <w:r w:rsidRPr="006554C0">
              <w:rPr>
                <w:rFonts w:cstheme="minorHAnsi"/>
                <w:i/>
                <w:color w:val="FF0000"/>
              </w:rPr>
              <w:t xml:space="preserve"> standard) to consider for the future implementation of ZEB standard?</w:t>
            </w:r>
            <w:commentRangeEnd w:id="4"/>
            <w:r w:rsidRPr="006554C0">
              <w:rPr>
                <w:rStyle w:val="CommentReference"/>
                <w:color w:val="FF0000"/>
              </w:rPr>
              <w:commentReference w:id="4"/>
            </w:r>
          </w:p>
        </w:tc>
        <w:tc>
          <w:tcPr>
            <w:tcW w:w="5954" w:type="dxa"/>
            <w:tcMar/>
          </w:tcPr>
          <w:p w:rsidRPr="007E0D83" w:rsidR="00C50BAF" w:rsidP="00791C9F" w:rsidRDefault="00C50BAF" w14:paraId="76393110" w14:textId="77777777">
            <w:pPr>
              <w:rPr>
                <w:rFonts w:cstheme="minorHAnsi"/>
              </w:rPr>
            </w:pPr>
          </w:p>
        </w:tc>
        <w:tc>
          <w:tcPr>
            <w:tcW w:w="5245" w:type="dxa"/>
            <w:tcMar/>
          </w:tcPr>
          <w:p w:rsidRPr="007E0D83" w:rsidR="00C50BAF" w:rsidP="00791C9F" w:rsidRDefault="00C50BAF" w14:paraId="0B1C1725" w14:textId="77777777">
            <w:pPr>
              <w:rPr>
                <w:rFonts w:cstheme="minorHAnsi"/>
              </w:rPr>
            </w:pPr>
          </w:p>
        </w:tc>
      </w:tr>
      <w:tr w:rsidRPr="007E0D83" w:rsidR="009938FB" w:rsidTr="13CC17B0" w14:paraId="7FEFCB09" w14:textId="77777777">
        <w:tc>
          <w:tcPr>
            <w:tcW w:w="3397" w:type="dxa"/>
            <w:tcMar/>
            <w:vAlign w:val="center"/>
          </w:tcPr>
          <w:p w:rsidRPr="00E8352D" w:rsidR="009938FB" w:rsidP="00DB51BD" w:rsidRDefault="009F4D5A" w14:paraId="6681039A" w14:textId="0390E334">
            <w:pPr>
              <w:rPr>
                <w:rFonts w:cstheme="minorHAnsi"/>
                <w:i/>
              </w:rPr>
            </w:pPr>
            <w:r w:rsidRPr="00E8352D">
              <w:rPr>
                <w:rFonts w:cstheme="minorHAnsi"/>
                <w:i/>
              </w:rPr>
              <w:t xml:space="preserve">What do you think would be the most difficult issues in your country </w:t>
            </w:r>
            <w:r w:rsidRPr="00E8352D" w:rsidR="00291178">
              <w:rPr>
                <w:rFonts w:cstheme="minorHAnsi"/>
                <w:i/>
              </w:rPr>
              <w:t>for implementing the ZEB standard?</w:t>
            </w:r>
          </w:p>
        </w:tc>
        <w:tc>
          <w:tcPr>
            <w:tcW w:w="5954" w:type="dxa"/>
            <w:tcMar/>
          </w:tcPr>
          <w:p w:rsidRPr="007E0D83" w:rsidR="009938FB" w:rsidP="00791C9F" w:rsidRDefault="009938FB" w14:paraId="7E741B42" w14:textId="77777777">
            <w:pPr>
              <w:rPr>
                <w:rFonts w:cstheme="minorHAnsi"/>
              </w:rPr>
            </w:pPr>
          </w:p>
        </w:tc>
        <w:tc>
          <w:tcPr>
            <w:tcW w:w="5245" w:type="dxa"/>
            <w:tcMar/>
          </w:tcPr>
          <w:p w:rsidRPr="007E0D83" w:rsidR="009938FB" w:rsidP="00791C9F" w:rsidRDefault="009938FB" w14:paraId="4746BDE5" w14:textId="77777777">
            <w:pPr>
              <w:rPr>
                <w:rFonts w:cstheme="minorHAnsi"/>
              </w:rPr>
            </w:pPr>
          </w:p>
        </w:tc>
      </w:tr>
      <w:tr w:rsidRPr="007E0D83" w:rsidR="00A25939" w:rsidTr="13CC17B0" w14:paraId="640AFBEE" w14:textId="77777777">
        <w:tc>
          <w:tcPr>
            <w:tcW w:w="3397" w:type="dxa"/>
            <w:tcMar/>
            <w:vAlign w:val="center"/>
          </w:tcPr>
          <w:p w:rsidRPr="00E8352D" w:rsidR="00A25939" w:rsidP="00DB51BD" w:rsidRDefault="00A25939" w14:paraId="5B977B1D" w14:textId="09F17281">
            <w:pPr>
              <w:rPr>
                <w:rFonts w:cstheme="minorHAnsi"/>
                <w:i/>
              </w:rPr>
            </w:pPr>
            <w:commentRangeStart w:id="5"/>
            <w:r w:rsidRPr="006554C0">
              <w:rPr>
                <w:i/>
                <w:iCs/>
                <w:color w:val="FF0000"/>
              </w:rPr>
              <w:t xml:space="preserve">Which are the </w:t>
            </w:r>
            <w:proofErr w:type="spellStart"/>
            <w:r w:rsidRPr="006554C0">
              <w:rPr>
                <w:i/>
                <w:iCs/>
                <w:color w:val="FF0000"/>
              </w:rPr>
              <w:t>nZEB</w:t>
            </w:r>
            <w:proofErr w:type="spellEnd"/>
            <w:r w:rsidRPr="006554C0">
              <w:rPr>
                <w:i/>
                <w:iCs/>
                <w:color w:val="FF0000"/>
              </w:rPr>
              <w:t xml:space="preserve"> requirements in your country? Which ones should be maintained or deleted for the ZEB standard?</w:t>
            </w:r>
            <w:commentRangeEnd w:id="5"/>
            <w:r w:rsidRPr="006554C0">
              <w:rPr>
                <w:rStyle w:val="CommentReference"/>
                <w:color w:val="FF0000"/>
              </w:rPr>
              <w:commentReference w:id="5"/>
            </w:r>
          </w:p>
        </w:tc>
        <w:tc>
          <w:tcPr>
            <w:tcW w:w="5954" w:type="dxa"/>
            <w:tcMar/>
          </w:tcPr>
          <w:p w:rsidRPr="007E0D83" w:rsidR="00A25939" w:rsidP="00791C9F" w:rsidRDefault="00A25939" w14:paraId="5D5AF993" w14:textId="77777777">
            <w:pPr>
              <w:rPr>
                <w:rFonts w:cstheme="minorHAnsi"/>
              </w:rPr>
            </w:pPr>
          </w:p>
        </w:tc>
        <w:tc>
          <w:tcPr>
            <w:tcW w:w="5245" w:type="dxa"/>
            <w:tcMar/>
          </w:tcPr>
          <w:p w:rsidRPr="007E0D83" w:rsidR="00A25939" w:rsidP="00791C9F" w:rsidRDefault="00A25939" w14:paraId="062567C7" w14:textId="77777777">
            <w:pPr>
              <w:rPr>
                <w:rFonts w:cstheme="minorHAnsi"/>
              </w:rPr>
            </w:pPr>
          </w:p>
        </w:tc>
      </w:tr>
      <w:tr w:rsidRPr="007E0D83" w:rsidR="00B05E53" w:rsidTr="13CC17B0" w14:paraId="35ACB4DF" w14:textId="77777777">
        <w:tc>
          <w:tcPr>
            <w:tcW w:w="3397" w:type="dxa"/>
            <w:tcMar/>
            <w:vAlign w:val="center"/>
          </w:tcPr>
          <w:p w:rsidRPr="0043080D" w:rsidR="00B05E53" w:rsidP="00DB51BD" w:rsidRDefault="00B05E53" w14:paraId="09B9E6B1" w14:textId="767EF937">
            <w:pPr>
              <w:rPr>
                <w:i/>
                <w:iCs/>
              </w:rPr>
            </w:pPr>
            <w:r w:rsidRPr="00B05E53">
              <w:rPr>
                <w:i/>
                <w:iCs/>
              </w:rPr>
              <w:t xml:space="preserve">What does it mean “high energy performance buildings” and “very low energy amount” (according to the definition of </w:t>
            </w:r>
            <w:proofErr w:type="spellStart"/>
            <w:r w:rsidRPr="00B05E53">
              <w:rPr>
                <w:i/>
                <w:iCs/>
              </w:rPr>
              <w:t>nZEB</w:t>
            </w:r>
            <w:proofErr w:type="spellEnd"/>
            <w:r w:rsidRPr="00B05E53">
              <w:rPr>
                <w:i/>
                <w:iCs/>
              </w:rPr>
              <w:t>)?</w:t>
            </w:r>
          </w:p>
        </w:tc>
        <w:tc>
          <w:tcPr>
            <w:tcW w:w="5954" w:type="dxa"/>
            <w:tcMar/>
          </w:tcPr>
          <w:p w:rsidRPr="007E0D83" w:rsidR="00B05E53" w:rsidP="00791C9F" w:rsidRDefault="00B05E53" w14:paraId="3BD3C694" w14:textId="77777777">
            <w:pPr>
              <w:rPr>
                <w:rFonts w:cstheme="minorHAnsi"/>
              </w:rPr>
            </w:pPr>
          </w:p>
        </w:tc>
        <w:tc>
          <w:tcPr>
            <w:tcW w:w="5245" w:type="dxa"/>
            <w:tcMar/>
          </w:tcPr>
          <w:p w:rsidRPr="007E0D83" w:rsidR="00B05E53" w:rsidP="00791C9F" w:rsidRDefault="00B05E53" w14:paraId="4675F109" w14:textId="77777777">
            <w:pPr>
              <w:rPr>
                <w:rFonts w:cstheme="minorHAnsi"/>
              </w:rPr>
            </w:pPr>
          </w:p>
        </w:tc>
      </w:tr>
      <w:tr w:rsidRPr="007E0D83" w:rsidR="00B05E53" w:rsidTr="13CC17B0" w14:paraId="1F35413D" w14:textId="77777777">
        <w:tc>
          <w:tcPr>
            <w:tcW w:w="3397" w:type="dxa"/>
            <w:tcMar/>
            <w:vAlign w:val="center"/>
          </w:tcPr>
          <w:p w:rsidRPr="0043080D" w:rsidR="00B05E53" w:rsidP="00DB51BD" w:rsidRDefault="00B05E53" w14:paraId="42EA3835" w14:textId="4ECFB114">
            <w:pPr>
              <w:rPr>
                <w:i/>
                <w:iCs/>
              </w:rPr>
            </w:pPr>
            <w:r w:rsidRPr="00B05E53">
              <w:rPr>
                <w:i/>
                <w:iCs/>
              </w:rPr>
              <w:lastRenderedPageBreak/>
              <w:t>Is it necessary to have a distinction between new and existing buildings in the new ZEB definition? Which aspects do you</w:t>
            </w:r>
            <w:r w:rsidR="004908AB">
              <w:rPr>
                <w:i/>
                <w:iCs/>
              </w:rPr>
              <w:t xml:space="preserve"> think</w:t>
            </w:r>
            <w:r w:rsidRPr="00B05E53">
              <w:rPr>
                <w:i/>
                <w:iCs/>
              </w:rPr>
              <w:t xml:space="preserve"> need to differ in the two cases?</w:t>
            </w:r>
          </w:p>
        </w:tc>
        <w:tc>
          <w:tcPr>
            <w:tcW w:w="5954" w:type="dxa"/>
            <w:tcMar/>
          </w:tcPr>
          <w:p w:rsidRPr="007E0D83" w:rsidR="00B05E53" w:rsidP="00791C9F" w:rsidRDefault="00B05E53" w14:paraId="2E7B2AF6" w14:textId="77777777">
            <w:pPr>
              <w:rPr>
                <w:rFonts w:cstheme="minorHAnsi"/>
              </w:rPr>
            </w:pPr>
          </w:p>
        </w:tc>
        <w:tc>
          <w:tcPr>
            <w:tcW w:w="5245" w:type="dxa"/>
            <w:tcMar/>
          </w:tcPr>
          <w:p w:rsidRPr="007E0D83" w:rsidR="00B05E53" w:rsidP="00791C9F" w:rsidRDefault="00B05E53" w14:paraId="462BF3D0" w14:textId="77777777">
            <w:pPr>
              <w:rPr>
                <w:rFonts w:cstheme="minorHAnsi"/>
              </w:rPr>
            </w:pPr>
          </w:p>
        </w:tc>
      </w:tr>
      <w:tr w:rsidRPr="007E0D83" w:rsidR="00E10D51" w:rsidTr="13CC17B0" w14:paraId="1E086631" w14:textId="77777777">
        <w:tc>
          <w:tcPr>
            <w:tcW w:w="3397" w:type="dxa"/>
            <w:tcMar/>
            <w:vAlign w:val="center"/>
          </w:tcPr>
          <w:p w:rsidRPr="00B05E53" w:rsidR="00E10D51" w:rsidP="00DB51BD" w:rsidRDefault="00E10D51" w14:paraId="3996D862" w14:textId="4808546B">
            <w:pPr>
              <w:rPr>
                <w:i/>
                <w:iCs/>
              </w:rPr>
            </w:pPr>
            <w:r w:rsidRPr="00E10D51">
              <w:rPr>
                <w:i/>
                <w:iCs/>
              </w:rPr>
              <w:t>Does your country have an observatory or database of high energy performance buildings as starting point for implementation of ZEB and as monitoring tool?</w:t>
            </w:r>
          </w:p>
        </w:tc>
        <w:tc>
          <w:tcPr>
            <w:tcW w:w="5954" w:type="dxa"/>
            <w:tcMar/>
          </w:tcPr>
          <w:p w:rsidRPr="007E0D83" w:rsidR="00E10D51" w:rsidP="00791C9F" w:rsidRDefault="00E10D51" w14:paraId="6AF80ABB" w14:textId="77777777">
            <w:pPr>
              <w:rPr>
                <w:rFonts w:cstheme="minorHAnsi"/>
              </w:rPr>
            </w:pPr>
          </w:p>
        </w:tc>
        <w:tc>
          <w:tcPr>
            <w:tcW w:w="5245" w:type="dxa"/>
            <w:tcMar/>
          </w:tcPr>
          <w:p w:rsidRPr="007E0D83" w:rsidR="00E10D51" w:rsidP="00791C9F" w:rsidRDefault="00E10D51" w14:paraId="48C08DB0" w14:textId="77777777">
            <w:pPr>
              <w:rPr>
                <w:rFonts w:cstheme="minorHAnsi"/>
              </w:rPr>
            </w:pPr>
          </w:p>
        </w:tc>
      </w:tr>
      <w:tr w:rsidRPr="007E0D83" w:rsidR="009938FB" w:rsidTr="13CC17B0" w14:paraId="179780BC" w14:textId="77777777">
        <w:tc>
          <w:tcPr>
            <w:tcW w:w="3397" w:type="dxa"/>
            <w:tcMar/>
            <w:vAlign w:val="center"/>
          </w:tcPr>
          <w:p w:rsidRPr="00E8352D" w:rsidR="009938FB" w:rsidP="00DB51BD" w:rsidRDefault="00CC1377" w14:paraId="2D4D1819" w14:textId="48C97A9B">
            <w:pPr>
              <w:rPr>
                <w:rFonts w:cstheme="minorHAnsi"/>
                <w:i/>
              </w:rPr>
            </w:pPr>
            <w:r w:rsidRPr="00E8352D">
              <w:rPr>
                <w:rFonts w:cstheme="minorHAnsi"/>
                <w:i/>
              </w:rPr>
              <w:t xml:space="preserve">Moving on to zero emission buildings, </w:t>
            </w:r>
            <w:r w:rsidRPr="00E8352D" w:rsidR="000F7F30">
              <w:rPr>
                <w:rFonts w:cstheme="minorHAnsi"/>
                <w:i/>
              </w:rPr>
              <w:t xml:space="preserve">the assessment of the embodied GHG emissions should become mandatory as well. </w:t>
            </w:r>
            <w:r w:rsidRPr="00E8352D" w:rsidR="0051114D">
              <w:rPr>
                <w:rFonts w:cstheme="minorHAnsi"/>
                <w:i/>
              </w:rPr>
              <w:t>Does your country have the necessary policy tools to target</w:t>
            </w:r>
            <w:r w:rsidRPr="00E8352D" w:rsidR="00317A56">
              <w:rPr>
                <w:rFonts w:cstheme="minorHAnsi"/>
                <w:i/>
              </w:rPr>
              <w:t xml:space="preserve"> the reduction of embodied carbon (e</w:t>
            </w:r>
            <w:r w:rsidRPr="00E8352D" w:rsidR="00C62C79">
              <w:rPr>
                <w:rFonts w:cstheme="minorHAnsi"/>
                <w:i/>
              </w:rPr>
              <w:t xml:space="preserve">.g., </w:t>
            </w:r>
            <w:r w:rsidRPr="00E8352D" w:rsidR="00BD20BB">
              <w:rPr>
                <w:rFonts w:cstheme="minorHAnsi"/>
                <w:i/>
              </w:rPr>
              <w:t>data reliability, market readiness</w:t>
            </w:r>
            <w:r w:rsidR="003557FD">
              <w:rPr>
                <w:rFonts w:cstheme="minorHAnsi"/>
                <w:i/>
              </w:rPr>
              <w:t xml:space="preserve"> etc.</w:t>
            </w:r>
            <w:r w:rsidRPr="00E8352D" w:rsidR="00BD20BB">
              <w:rPr>
                <w:rFonts w:cstheme="minorHAnsi"/>
                <w:i/>
              </w:rPr>
              <w:t>)</w:t>
            </w:r>
            <w:r w:rsidRPr="00E8352D" w:rsidR="00983167">
              <w:rPr>
                <w:rFonts w:cstheme="minorHAnsi"/>
                <w:i/>
              </w:rPr>
              <w:t xml:space="preserve">? What do you think </w:t>
            </w:r>
            <w:r w:rsidRPr="00E8352D" w:rsidR="00DE4624">
              <w:rPr>
                <w:rFonts w:cstheme="minorHAnsi"/>
                <w:i/>
              </w:rPr>
              <w:t>needs improvement?</w:t>
            </w:r>
          </w:p>
        </w:tc>
        <w:tc>
          <w:tcPr>
            <w:tcW w:w="5954" w:type="dxa"/>
            <w:tcMar/>
          </w:tcPr>
          <w:p w:rsidRPr="007E0D83" w:rsidR="009938FB" w:rsidP="00791C9F" w:rsidRDefault="009938FB" w14:paraId="01A24C6E" w14:textId="77777777">
            <w:pPr>
              <w:rPr>
                <w:rFonts w:cstheme="minorHAnsi"/>
              </w:rPr>
            </w:pPr>
          </w:p>
        </w:tc>
        <w:tc>
          <w:tcPr>
            <w:tcW w:w="5245" w:type="dxa"/>
            <w:tcMar/>
          </w:tcPr>
          <w:p w:rsidRPr="007E0D83" w:rsidR="009938FB" w:rsidP="00791C9F" w:rsidRDefault="009938FB" w14:paraId="4A5AC72A" w14:textId="77777777">
            <w:pPr>
              <w:rPr>
                <w:rFonts w:cstheme="minorHAnsi"/>
              </w:rPr>
            </w:pPr>
          </w:p>
        </w:tc>
      </w:tr>
      <w:tr w:rsidRPr="007E0D83" w:rsidR="00D0562A" w:rsidTr="13CC17B0" w14:paraId="4A4B3770" w14:textId="77777777">
        <w:trPr>
          <w:trHeight w:val="397"/>
        </w:trPr>
        <w:tc>
          <w:tcPr>
            <w:tcW w:w="14596" w:type="dxa"/>
            <w:gridSpan w:val="3"/>
            <w:shd w:val="clear" w:color="auto" w:fill="D9D9D9" w:themeFill="background1" w:themeFillShade="D9"/>
            <w:tcMar/>
            <w:vAlign w:val="center"/>
          </w:tcPr>
          <w:p w:rsidRPr="00FA7E13" w:rsidR="00D0562A" w:rsidP="00791C9F" w:rsidRDefault="00D0562A" w14:paraId="2446C6F4" w14:textId="2FD5F5EF">
            <w:pPr>
              <w:rPr>
                <w:rFonts w:cstheme="minorHAnsi"/>
                <w:b/>
                <w:bCs/>
                <w:sz w:val="24"/>
                <w:szCs w:val="24"/>
              </w:rPr>
            </w:pPr>
            <w:r w:rsidRPr="00FA7E13">
              <w:rPr>
                <w:rFonts w:cstheme="minorHAnsi"/>
                <w:b/>
                <w:bCs/>
                <w:sz w:val="24"/>
                <w:szCs w:val="24"/>
              </w:rPr>
              <w:t>Other</w:t>
            </w:r>
          </w:p>
        </w:tc>
      </w:tr>
      <w:tr w:rsidRPr="007E0D83" w:rsidR="00162F88" w:rsidTr="13CC17B0" w14:paraId="1D324AFD" w14:textId="77777777">
        <w:tc>
          <w:tcPr>
            <w:tcW w:w="3397" w:type="dxa"/>
            <w:tcMar/>
            <w:vAlign w:val="center"/>
          </w:tcPr>
          <w:p w:rsidRPr="00E8352D" w:rsidR="00162F88" w:rsidP="12F518DD" w:rsidRDefault="00162F88" w14:paraId="1698E19A" w14:textId="1CBD4F8E">
            <w:pPr>
              <w:rPr>
                <w:i/>
                <w:iCs/>
              </w:rPr>
            </w:pPr>
            <w:commentRangeStart w:id="6"/>
            <w:r w:rsidRPr="006554C0">
              <w:rPr>
                <w:i/>
                <w:iCs/>
                <w:color w:val="FF0000"/>
              </w:rPr>
              <w:t xml:space="preserve">What kind of support </w:t>
            </w:r>
            <w:r w:rsidRPr="006554C0" w:rsidR="59DBB724">
              <w:rPr>
                <w:i/>
                <w:iCs/>
                <w:color w:val="FF0000"/>
              </w:rPr>
              <w:t>would you and representatives in your country responsible for the elaboration and implementation of the ZEB standards</w:t>
            </w:r>
            <w:r w:rsidRPr="006554C0">
              <w:rPr>
                <w:i/>
                <w:iCs/>
                <w:color w:val="FF0000"/>
              </w:rPr>
              <w:t xml:space="preserve"> like to receive from the </w:t>
            </w:r>
            <w:proofErr w:type="spellStart"/>
            <w:r w:rsidRPr="006554C0">
              <w:rPr>
                <w:i/>
                <w:iCs/>
                <w:color w:val="FF0000"/>
              </w:rPr>
              <w:t>EPBD.wise</w:t>
            </w:r>
            <w:proofErr w:type="spellEnd"/>
            <w:r w:rsidRPr="006554C0">
              <w:rPr>
                <w:i/>
                <w:iCs/>
                <w:color w:val="FF0000"/>
              </w:rPr>
              <w:t xml:space="preserve"> project in terms of implementation of ZEB.</w:t>
            </w:r>
            <w:commentRangeEnd w:id="6"/>
            <w:r w:rsidRPr="006554C0" w:rsidR="008B01A2">
              <w:rPr>
                <w:rStyle w:val="CommentReference"/>
                <w:color w:val="FF0000"/>
              </w:rPr>
              <w:commentReference w:id="6"/>
            </w:r>
          </w:p>
        </w:tc>
        <w:tc>
          <w:tcPr>
            <w:tcW w:w="5954" w:type="dxa"/>
            <w:tcMar/>
          </w:tcPr>
          <w:p w:rsidRPr="007E0D83" w:rsidR="00162F88" w:rsidP="00791C9F" w:rsidRDefault="00162F88" w14:paraId="02138387" w14:textId="77777777">
            <w:pPr>
              <w:rPr>
                <w:rFonts w:cstheme="minorHAnsi"/>
              </w:rPr>
            </w:pPr>
          </w:p>
        </w:tc>
        <w:tc>
          <w:tcPr>
            <w:tcW w:w="5245" w:type="dxa"/>
            <w:tcMar/>
          </w:tcPr>
          <w:p w:rsidRPr="007E0D83" w:rsidR="00162F88" w:rsidP="00791C9F" w:rsidRDefault="00162F88" w14:paraId="41A97675" w14:textId="77777777">
            <w:pPr>
              <w:rPr>
                <w:rFonts w:cstheme="minorHAnsi"/>
              </w:rPr>
            </w:pPr>
          </w:p>
        </w:tc>
      </w:tr>
    </w:tbl>
    <w:p w:rsidR="00A15044" w:rsidRDefault="00A15044" w14:paraId="121BC98D" w14:textId="77777777">
      <w:r>
        <w:br w:type="page"/>
      </w:r>
    </w:p>
    <w:tbl>
      <w:tblPr>
        <w:tblStyle w:val="TableGrid"/>
        <w:tblW w:w="14596" w:type="dxa"/>
        <w:tblLook w:val="04A0" w:firstRow="1" w:lastRow="0" w:firstColumn="1" w:lastColumn="0" w:noHBand="0" w:noVBand="1"/>
      </w:tblPr>
      <w:tblGrid>
        <w:gridCol w:w="3397"/>
        <w:gridCol w:w="5954"/>
        <w:gridCol w:w="5245"/>
      </w:tblGrid>
      <w:tr w:rsidRPr="007E0D83" w:rsidR="00A4716E" w:rsidTr="00A34E08" w14:paraId="792747E7" w14:textId="77777777">
        <w:trPr>
          <w:trHeight w:val="567"/>
        </w:trPr>
        <w:tc>
          <w:tcPr>
            <w:tcW w:w="14596" w:type="dxa"/>
            <w:gridSpan w:val="3"/>
            <w:shd w:val="clear" w:color="auto" w:fill="BDD6EE" w:themeFill="accent5" w:themeFillTint="66"/>
            <w:vAlign w:val="center"/>
          </w:tcPr>
          <w:p w:rsidRPr="004E490C" w:rsidR="00A4716E" w:rsidP="00DB51BD" w:rsidRDefault="00A4716E" w14:paraId="7BBC12B9" w14:textId="34C203E2">
            <w:pPr>
              <w:rPr>
                <w:rFonts w:cstheme="minorHAnsi"/>
                <w:b/>
                <w:color w:val="1F3864" w:themeColor="accent1" w:themeShade="80"/>
                <w:sz w:val="24"/>
                <w:szCs w:val="24"/>
                <w:u w:val="single"/>
              </w:rPr>
            </w:pPr>
            <w:r w:rsidRPr="004E490C">
              <w:rPr>
                <w:rFonts w:cstheme="minorHAnsi"/>
                <w:b/>
                <w:color w:val="1F3864" w:themeColor="accent1" w:themeShade="80"/>
                <w:sz w:val="24"/>
                <w:szCs w:val="24"/>
                <w:u w:val="single"/>
              </w:rPr>
              <w:lastRenderedPageBreak/>
              <w:t>National Building Renovation Plan</w:t>
            </w:r>
            <w:r w:rsidRPr="004E490C" w:rsidR="00F6405D">
              <w:rPr>
                <w:rFonts w:cstheme="minorHAnsi"/>
                <w:b/>
                <w:color w:val="1F3864" w:themeColor="accent1" w:themeShade="80"/>
                <w:sz w:val="24"/>
                <w:szCs w:val="24"/>
                <w:u w:val="single"/>
              </w:rPr>
              <w:t xml:space="preserve"> (NBRP)</w:t>
            </w:r>
          </w:p>
        </w:tc>
      </w:tr>
      <w:tr w:rsidRPr="007E0D83" w:rsidR="00447E5C" w:rsidTr="00A34E08" w14:paraId="1441C7D4" w14:textId="77777777">
        <w:trPr>
          <w:trHeight w:val="567"/>
        </w:trPr>
        <w:tc>
          <w:tcPr>
            <w:tcW w:w="14596" w:type="dxa"/>
            <w:gridSpan w:val="3"/>
            <w:shd w:val="clear" w:color="auto" w:fill="C5E0B3" w:themeFill="accent6" w:themeFillTint="66"/>
            <w:vAlign w:val="center"/>
          </w:tcPr>
          <w:p w:rsidRPr="004E490C" w:rsidR="00447E5C" w:rsidP="00DB51BD" w:rsidRDefault="00447E5C" w14:paraId="5716798C" w14:textId="6361D7AA">
            <w:pPr>
              <w:rPr>
                <w:rFonts w:cstheme="minorHAnsi"/>
                <w:b/>
                <w:color w:val="1F3864" w:themeColor="accent1" w:themeShade="80"/>
                <w:sz w:val="24"/>
                <w:szCs w:val="24"/>
                <w:u w:val="single"/>
              </w:rPr>
            </w:pPr>
            <w:bookmarkStart w:name="_Hlk150426235" w:id="7"/>
            <w:r w:rsidRPr="004E490C">
              <w:rPr>
                <w:rFonts w:cstheme="minorHAnsi"/>
                <w:b/>
                <w:color w:val="1F3864" w:themeColor="accent1" w:themeShade="80"/>
                <w:sz w:val="24"/>
                <w:szCs w:val="24"/>
              </w:rPr>
              <w:t>General observations regarding policy needs and possible overlaps with other work packages</w:t>
            </w:r>
          </w:p>
        </w:tc>
      </w:tr>
      <w:bookmarkEnd w:id="7"/>
      <w:tr w:rsidRPr="007E0D83" w:rsidR="00845A7E" w:rsidTr="00B82928" w14:paraId="10528EFA" w14:textId="77777777">
        <w:tc>
          <w:tcPr>
            <w:tcW w:w="3397" w:type="dxa"/>
            <w:vAlign w:val="center"/>
          </w:tcPr>
          <w:p w:rsidR="00845A7E" w:rsidP="00774939" w:rsidRDefault="00774939" w14:paraId="23DC5783" w14:textId="14102DD4">
            <w:pPr>
              <w:rPr>
                <w:rFonts w:cstheme="minorHAnsi"/>
                <w:i/>
              </w:rPr>
            </w:pPr>
            <w:r w:rsidRPr="00774939">
              <w:rPr>
                <w:rFonts w:cstheme="minorHAnsi"/>
                <w:i/>
              </w:rPr>
              <w:t>How can NBRPs be framed to further harmonize the planning and reporting and to ensure comparability as well as a higher level of aggregation?</w:t>
            </w:r>
          </w:p>
        </w:tc>
        <w:tc>
          <w:tcPr>
            <w:tcW w:w="5954" w:type="dxa"/>
            <w:vAlign w:val="center"/>
          </w:tcPr>
          <w:p w:rsidRPr="00CD529A" w:rsidR="00845A7E" w:rsidP="00774939" w:rsidRDefault="00845A7E" w14:paraId="57160FC2" w14:textId="77777777">
            <w:pPr>
              <w:rPr>
                <w:rFonts w:cstheme="minorHAnsi"/>
              </w:rPr>
            </w:pPr>
          </w:p>
        </w:tc>
        <w:tc>
          <w:tcPr>
            <w:tcW w:w="5245" w:type="dxa"/>
            <w:vAlign w:val="center"/>
          </w:tcPr>
          <w:p w:rsidRPr="007E0D83" w:rsidR="00845A7E" w:rsidP="00774939" w:rsidRDefault="00845A7E" w14:paraId="04677726" w14:textId="77777777">
            <w:pPr>
              <w:rPr>
                <w:rFonts w:cstheme="minorHAnsi"/>
              </w:rPr>
            </w:pPr>
          </w:p>
        </w:tc>
      </w:tr>
      <w:tr w:rsidRPr="00D8002F" w:rsidR="00C5522B" w:rsidTr="00A34E08" w14:paraId="0A56856F" w14:textId="77777777">
        <w:trPr>
          <w:trHeight w:val="567"/>
        </w:trPr>
        <w:tc>
          <w:tcPr>
            <w:tcW w:w="14596" w:type="dxa"/>
            <w:gridSpan w:val="3"/>
            <w:shd w:val="clear" w:color="auto" w:fill="C5E0B3" w:themeFill="accent6" w:themeFillTint="66"/>
            <w:vAlign w:val="center"/>
          </w:tcPr>
          <w:p w:rsidRPr="00D8002F" w:rsidR="00C5522B" w:rsidP="00DB51BD" w:rsidRDefault="00C5522B" w14:paraId="22E01A1D" w14:textId="77777777">
            <w:pPr>
              <w:rPr>
                <w:rFonts w:cstheme="minorHAnsi"/>
                <w:b/>
                <w:color w:val="2F5496" w:themeColor="accent1" w:themeShade="BF"/>
                <w:sz w:val="24"/>
                <w:szCs w:val="24"/>
              </w:rPr>
            </w:pPr>
            <w:bookmarkStart w:name="_Hlk150426248" w:id="8"/>
            <w:r w:rsidRPr="004E490C">
              <w:rPr>
                <w:rFonts w:cstheme="minorHAnsi"/>
                <w:b/>
                <w:color w:val="1F3864" w:themeColor="accent1" w:themeShade="80"/>
                <w:sz w:val="24"/>
                <w:szCs w:val="24"/>
              </w:rPr>
              <w:t>Specific questions relevant to the focus countries</w:t>
            </w:r>
          </w:p>
        </w:tc>
      </w:tr>
      <w:tr w:rsidRPr="007E0D83" w:rsidR="00262F2B" w:rsidTr="00A34E08" w14:paraId="420137D4" w14:textId="77777777">
        <w:trPr>
          <w:trHeight w:val="397"/>
        </w:trPr>
        <w:tc>
          <w:tcPr>
            <w:tcW w:w="14596" w:type="dxa"/>
            <w:gridSpan w:val="3"/>
            <w:shd w:val="clear" w:color="auto" w:fill="D9D9D9" w:themeFill="background1" w:themeFillShade="D9"/>
            <w:vAlign w:val="center"/>
          </w:tcPr>
          <w:p w:rsidRPr="00FA7E13" w:rsidR="00262F2B" w:rsidP="000A4BCA" w:rsidRDefault="00262F2B" w14:paraId="3D60B4B4" w14:textId="2144B3BD">
            <w:pPr>
              <w:rPr>
                <w:rFonts w:cstheme="minorHAnsi"/>
                <w:b/>
                <w:bCs/>
                <w:sz w:val="24"/>
                <w:szCs w:val="24"/>
              </w:rPr>
            </w:pPr>
            <w:r w:rsidRPr="00FA7E13">
              <w:rPr>
                <w:rFonts w:cstheme="minorHAnsi"/>
                <w:b/>
                <w:bCs/>
                <w:sz w:val="24"/>
                <w:szCs w:val="24"/>
              </w:rPr>
              <w:t>Implementation and policy framework</w:t>
            </w:r>
          </w:p>
        </w:tc>
      </w:tr>
      <w:tr w:rsidRPr="007E0D83" w:rsidR="00D10FA9" w:rsidTr="00B82928" w14:paraId="4E925E4C" w14:textId="77777777">
        <w:tc>
          <w:tcPr>
            <w:tcW w:w="3397" w:type="dxa"/>
            <w:vAlign w:val="center"/>
          </w:tcPr>
          <w:p w:rsidRPr="00E8352D" w:rsidR="00D10FA9" w:rsidP="4C73F04F" w:rsidRDefault="00D10FA9" w14:paraId="477C6C83" w14:textId="77777777">
            <w:pPr>
              <w:rPr>
                <w:i/>
                <w:iCs/>
              </w:rPr>
            </w:pPr>
            <w:r w:rsidRPr="4C73F04F">
              <w:rPr>
                <w:i/>
                <w:iCs/>
              </w:rPr>
              <w:t>What are the institutional processes to set up NBRP? What is the involvement of the main stakeholders in the design process of each policy instrument (ZEB, MEPS, BRPs and EPCs)?</w:t>
            </w:r>
            <w:r>
              <w:rPr>
                <w:rStyle w:val="FootnoteReference"/>
                <w:rFonts w:cstheme="minorHAnsi"/>
                <w:i/>
              </w:rPr>
              <w:footnoteReference w:id="4"/>
            </w:r>
          </w:p>
        </w:tc>
        <w:tc>
          <w:tcPr>
            <w:tcW w:w="5954" w:type="dxa"/>
          </w:tcPr>
          <w:p w:rsidRPr="00CD529A" w:rsidR="00D10FA9" w:rsidP="000A4BCA" w:rsidRDefault="00D10FA9" w14:paraId="0B5BC7D7" w14:textId="77777777">
            <w:pPr>
              <w:rPr>
                <w:rFonts w:cstheme="minorHAnsi"/>
              </w:rPr>
            </w:pPr>
          </w:p>
        </w:tc>
        <w:tc>
          <w:tcPr>
            <w:tcW w:w="5245" w:type="dxa"/>
          </w:tcPr>
          <w:p w:rsidRPr="007E0D83" w:rsidR="00D10FA9" w:rsidP="000A4BCA" w:rsidRDefault="00D10FA9" w14:paraId="5B0E4C4F" w14:textId="77777777">
            <w:pPr>
              <w:rPr>
                <w:rFonts w:cstheme="minorHAnsi"/>
              </w:rPr>
            </w:pPr>
          </w:p>
        </w:tc>
      </w:tr>
      <w:bookmarkEnd w:id="8"/>
      <w:tr w:rsidRPr="007E0D83" w:rsidR="00447E5C" w:rsidTr="00B82928" w14:paraId="58C179E9" w14:textId="77777777">
        <w:tc>
          <w:tcPr>
            <w:tcW w:w="3397" w:type="dxa"/>
            <w:vAlign w:val="center"/>
          </w:tcPr>
          <w:p w:rsidRPr="00E8352D" w:rsidR="00447E5C" w:rsidP="00DB51BD" w:rsidRDefault="00447E5C" w14:paraId="1998470F" w14:textId="093CBA91">
            <w:pPr>
              <w:rPr>
                <w:rFonts w:cstheme="minorHAnsi"/>
                <w:i/>
              </w:rPr>
            </w:pPr>
            <w:r w:rsidRPr="00E8352D">
              <w:rPr>
                <w:rFonts w:cstheme="minorHAnsi"/>
                <w:i/>
              </w:rPr>
              <w:t>Is there a long-term vision for the decarbonization of buildings in your country?</w:t>
            </w:r>
            <w:r>
              <w:rPr>
                <w:rFonts w:cstheme="minorHAnsi"/>
                <w:i/>
              </w:rPr>
              <w:t xml:space="preserve"> Does this vision link strategic measures together with an appropriate investment plan?</w:t>
            </w:r>
          </w:p>
        </w:tc>
        <w:tc>
          <w:tcPr>
            <w:tcW w:w="5954" w:type="dxa"/>
          </w:tcPr>
          <w:p w:rsidRPr="00CD529A" w:rsidR="00447E5C" w:rsidP="00447E5C" w:rsidRDefault="00447E5C" w14:paraId="01EABBE8" w14:textId="77777777">
            <w:pPr>
              <w:rPr>
                <w:rFonts w:cstheme="minorHAnsi"/>
              </w:rPr>
            </w:pPr>
          </w:p>
        </w:tc>
        <w:tc>
          <w:tcPr>
            <w:tcW w:w="5245" w:type="dxa"/>
          </w:tcPr>
          <w:p w:rsidRPr="007E0D83" w:rsidR="00447E5C" w:rsidP="00447E5C" w:rsidRDefault="00447E5C" w14:paraId="25376243" w14:textId="77777777">
            <w:pPr>
              <w:rPr>
                <w:rFonts w:cstheme="minorHAnsi"/>
              </w:rPr>
            </w:pPr>
          </w:p>
        </w:tc>
      </w:tr>
      <w:tr w:rsidRPr="007E0D83" w:rsidR="00447E5C" w:rsidTr="00B82928" w14:paraId="63D6A8BE" w14:textId="77777777">
        <w:tc>
          <w:tcPr>
            <w:tcW w:w="3397" w:type="dxa"/>
            <w:vAlign w:val="center"/>
          </w:tcPr>
          <w:p w:rsidRPr="00E8352D" w:rsidR="00447E5C" w:rsidP="00DB51BD" w:rsidRDefault="00447E5C" w14:paraId="3760FE7E" w14:textId="58FC9444">
            <w:pPr>
              <w:rPr>
                <w:rFonts w:cstheme="minorHAnsi"/>
                <w:i/>
              </w:rPr>
            </w:pPr>
            <w:r w:rsidRPr="00E8352D">
              <w:rPr>
                <w:rFonts w:cstheme="minorHAnsi"/>
                <w:i/>
              </w:rPr>
              <w:t>What were the most difficult issues in your country regarding drafting the Long-Term Renovation Strategy (LTRS)?</w:t>
            </w:r>
          </w:p>
        </w:tc>
        <w:tc>
          <w:tcPr>
            <w:tcW w:w="5954" w:type="dxa"/>
          </w:tcPr>
          <w:p w:rsidRPr="00CD529A" w:rsidR="00447E5C" w:rsidP="00447E5C" w:rsidRDefault="00447E5C" w14:paraId="1F0FF0C2" w14:textId="77777777">
            <w:pPr>
              <w:rPr>
                <w:rFonts w:cstheme="minorHAnsi"/>
              </w:rPr>
            </w:pPr>
          </w:p>
        </w:tc>
        <w:tc>
          <w:tcPr>
            <w:tcW w:w="5245" w:type="dxa"/>
          </w:tcPr>
          <w:p w:rsidRPr="007E0D83" w:rsidR="00447E5C" w:rsidP="00447E5C" w:rsidRDefault="00447E5C" w14:paraId="4193F2CE" w14:textId="77777777">
            <w:pPr>
              <w:rPr>
                <w:rFonts w:cstheme="minorHAnsi"/>
              </w:rPr>
            </w:pPr>
          </w:p>
        </w:tc>
      </w:tr>
      <w:tr w:rsidRPr="007E0D83" w:rsidR="00447E5C" w:rsidTr="00B82928" w14:paraId="70C7951F" w14:textId="77777777">
        <w:tc>
          <w:tcPr>
            <w:tcW w:w="3397" w:type="dxa"/>
            <w:vAlign w:val="center"/>
          </w:tcPr>
          <w:p w:rsidRPr="00E8352D" w:rsidR="00447E5C" w:rsidP="00DB51BD" w:rsidRDefault="00447E5C" w14:paraId="2A326F82" w14:textId="43A2AC4D">
            <w:pPr>
              <w:rPr>
                <w:rFonts w:cstheme="minorHAnsi"/>
                <w:i/>
              </w:rPr>
            </w:pPr>
            <w:r w:rsidRPr="00E8352D">
              <w:rPr>
                <w:rFonts w:cstheme="minorHAnsi"/>
                <w:i/>
              </w:rPr>
              <w:lastRenderedPageBreak/>
              <w:t>What are the most difficult barriers you envision for your country to the elaboration of NBRPs?</w:t>
            </w:r>
          </w:p>
        </w:tc>
        <w:tc>
          <w:tcPr>
            <w:tcW w:w="5954" w:type="dxa"/>
          </w:tcPr>
          <w:p w:rsidRPr="00CD529A" w:rsidR="00447E5C" w:rsidP="00447E5C" w:rsidRDefault="00447E5C" w14:paraId="6BECA571" w14:textId="77777777">
            <w:pPr>
              <w:rPr>
                <w:rFonts w:cstheme="minorHAnsi"/>
              </w:rPr>
            </w:pPr>
          </w:p>
        </w:tc>
        <w:tc>
          <w:tcPr>
            <w:tcW w:w="5245" w:type="dxa"/>
          </w:tcPr>
          <w:p w:rsidRPr="007E0D83" w:rsidR="00447E5C" w:rsidP="00447E5C" w:rsidRDefault="00447E5C" w14:paraId="7093CA5F" w14:textId="77777777">
            <w:pPr>
              <w:rPr>
                <w:rFonts w:cstheme="minorHAnsi"/>
              </w:rPr>
            </w:pPr>
          </w:p>
        </w:tc>
      </w:tr>
      <w:tr w:rsidRPr="007E0D83" w:rsidR="00447E5C" w:rsidTr="00B82928" w14:paraId="7FAF8DF5" w14:textId="77777777">
        <w:tc>
          <w:tcPr>
            <w:tcW w:w="3397" w:type="dxa"/>
            <w:vAlign w:val="center"/>
          </w:tcPr>
          <w:p w:rsidRPr="00E8352D" w:rsidR="00447E5C" w:rsidP="12F518DD" w:rsidRDefault="00447E5C" w14:paraId="33B0B4C8" w14:textId="7966BB6E">
            <w:pPr>
              <w:rPr>
                <w:i/>
                <w:iCs/>
              </w:rPr>
            </w:pPr>
            <w:r w:rsidRPr="12F518DD">
              <w:rPr>
                <w:i/>
                <w:iCs/>
              </w:rPr>
              <w:t xml:space="preserve">Is there a full understanding of the building stock in your country (building typologies, construction styles, age, climatic zones, </w:t>
            </w:r>
            <w:proofErr w:type="gramStart"/>
            <w:r w:rsidRPr="12F518DD">
              <w:rPr>
                <w:i/>
                <w:iCs/>
              </w:rPr>
              <w:t>occupancy</w:t>
            </w:r>
            <w:proofErr w:type="gramEnd"/>
            <w:r w:rsidRPr="12F518DD">
              <w:rPr>
                <w:i/>
                <w:iCs/>
              </w:rPr>
              <w:t xml:space="preserve"> and ownership patterns)? In which area </w:t>
            </w:r>
            <w:r w:rsidRPr="12F518DD" w:rsidR="22C513BF">
              <w:rPr>
                <w:i/>
                <w:iCs/>
              </w:rPr>
              <w:t>can you</w:t>
            </w:r>
            <w:r w:rsidRPr="12F518DD">
              <w:rPr>
                <w:i/>
                <w:iCs/>
              </w:rPr>
              <w:t xml:space="preserve"> identify data gaps?</w:t>
            </w:r>
          </w:p>
        </w:tc>
        <w:tc>
          <w:tcPr>
            <w:tcW w:w="5954" w:type="dxa"/>
          </w:tcPr>
          <w:p w:rsidRPr="007E0D83" w:rsidR="00447E5C" w:rsidP="00447E5C" w:rsidRDefault="00447E5C" w14:paraId="1D143380" w14:textId="77777777">
            <w:pPr>
              <w:rPr>
                <w:rFonts w:cstheme="minorHAnsi"/>
              </w:rPr>
            </w:pPr>
          </w:p>
        </w:tc>
        <w:tc>
          <w:tcPr>
            <w:tcW w:w="5245" w:type="dxa"/>
          </w:tcPr>
          <w:p w:rsidRPr="007E0D83" w:rsidR="00447E5C" w:rsidP="00447E5C" w:rsidRDefault="00447E5C" w14:paraId="2B087CFC" w14:textId="77777777">
            <w:pPr>
              <w:rPr>
                <w:rFonts w:cstheme="minorHAnsi"/>
              </w:rPr>
            </w:pPr>
          </w:p>
        </w:tc>
      </w:tr>
      <w:tr w:rsidRPr="007E0D83" w:rsidR="00447E5C" w:rsidTr="00B82928" w14:paraId="77E67712" w14:textId="77777777">
        <w:tc>
          <w:tcPr>
            <w:tcW w:w="3397" w:type="dxa"/>
            <w:vAlign w:val="center"/>
          </w:tcPr>
          <w:p w:rsidRPr="00E8352D" w:rsidR="00447E5C" w:rsidP="00DB51BD" w:rsidRDefault="00447E5C" w14:paraId="6534401A" w14:textId="26B0EB90">
            <w:pPr>
              <w:rPr>
                <w:rFonts w:cstheme="minorHAnsi"/>
                <w:i/>
              </w:rPr>
            </w:pPr>
            <w:r w:rsidRPr="00E8352D">
              <w:rPr>
                <w:rFonts w:cstheme="minorHAnsi"/>
                <w:i/>
              </w:rPr>
              <w:t>Are there any restrictive practices concerning local deployment of low/zero carbon technologies in buildings?</w:t>
            </w:r>
          </w:p>
        </w:tc>
        <w:tc>
          <w:tcPr>
            <w:tcW w:w="5954" w:type="dxa"/>
          </w:tcPr>
          <w:p w:rsidRPr="007E0D83" w:rsidR="00447E5C" w:rsidP="00447E5C" w:rsidRDefault="00447E5C" w14:paraId="208C11DE" w14:textId="77777777">
            <w:pPr>
              <w:rPr>
                <w:rFonts w:cstheme="minorHAnsi"/>
              </w:rPr>
            </w:pPr>
          </w:p>
        </w:tc>
        <w:tc>
          <w:tcPr>
            <w:tcW w:w="5245" w:type="dxa"/>
          </w:tcPr>
          <w:p w:rsidRPr="007E0D83" w:rsidR="00447E5C" w:rsidP="00447E5C" w:rsidRDefault="00447E5C" w14:paraId="3896451F" w14:textId="77777777">
            <w:pPr>
              <w:rPr>
                <w:rFonts w:cstheme="minorHAnsi"/>
              </w:rPr>
            </w:pPr>
          </w:p>
        </w:tc>
      </w:tr>
      <w:tr w:rsidRPr="007E0D83" w:rsidR="000A4BCA" w:rsidTr="00136EFB" w14:paraId="0E06DEAB" w14:textId="77777777">
        <w:tc>
          <w:tcPr>
            <w:tcW w:w="3397" w:type="dxa"/>
            <w:vAlign w:val="center"/>
          </w:tcPr>
          <w:p w:rsidRPr="00437ADF" w:rsidR="000A4BCA" w:rsidP="00136EFB" w:rsidRDefault="000A4BCA" w14:paraId="2B6A08F9" w14:textId="6E44170E">
            <w:pPr>
              <w:rPr>
                <w:i/>
                <w:iCs/>
              </w:rPr>
            </w:pPr>
            <w:r w:rsidRPr="00437ADF">
              <w:rPr>
                <w:i/>
                <w:iCs/>
              </w:rPr>
              <w:t>Please assess the need for s</w:t>
            </w:r>
            <w:commentRangeStart w:id="9"/>
            <w:r w:rsidRPr="00437ADF">
              <w:rPr>
                <w:i/>
                <w:iCs/>
              </w:rPr>
              <w:t xml:space="preserve">upport that is required when drafting the NBRP </w:t>
            </w:r>
            <w:commentRangeEnd w:id="9"/>
            <w:r w:rsidRPr="00437ADF" w:rsidR="00743177">
              <w:rPr>
                <w:rStyle w:val="CommentReference"/>
                <w:i/>
                <w:iCs/>
              </w:rPr>
              <w:commentReference w:id="9"/>
            </w:r>
            <w:r w:rsidRPr="00437ADF">
              <w:rPr>
                <w:i/>
                <w:iCs/>
              </w:rPr>
              <w:t>(high/medium/low):</w:t>
            </w:r>
          </w:p>
          <w:p w:rsidRPr="00437ADF" w:rsidR="000A4BCA" w:rsidP="00136EFB" w:rsidRDefault="000A4BCA" w14:paraId="1DE6FFF1" w14:textId="1A33AE07">
            <w:pPr>
              <w:pStyle w:val="ListParagraph"/>
              <w:numPr>
                <w:ilvl w:val="0"/>
                <w:numId w:val="3"/>
              </w:numPr>
              <w:rPr>
                <w:i/>
                <w:iCs/>
              </w:rPr>
            </w:pPr>
            <w:r w:rsidRPr="00437ADF">
              <w:rPr>
                <w:i/>
                <w:iCs/>
              </w:rPr>
              <w:t xml:space="preserve">Describing the </w:t>
            </w:r>
            <w:r w:rsidRPr="00437ADF" w:rsidR="00FE6637">
              <w:rPr>
                <w:i/>
                <w:iCs/>
              </w:rPr>
              <w:t>status</w:t>
            </w:r>
            <w:r w:rsidRPr="00437ADF">
              <w:rPr>
                <w:i/>
                <w:iCs/>
              </w:rPr>
              <w:t xml:space="preserve"> of the building stock, it</w:t>
            </w:r>
            <w:r w:rsidRPr="00437ADF" w:rsidR="00FE6637">
              <w:rPr>
                <w:i/>
                <w:iCs/>
              </w:rPr>
              <w:t>s</w:t>
            </w:r>
            <w:r w:rsidRPr="00437ADF">
              <w:rPr>
                <w:i/>
                <w:iCs/>
              </w:rPr>
              <w:t xml:space="preserve"> energy </w:t>
            </w:r>
            <w:proofErr w:type="gramStart"/>
            <w:r w:rsidRPr="00437ADF">
              <w:rPr>
                <w:i/>
                <w:iCs/>
              </w:rPr>
              <w:t>use</w:t>
            </w:r>
            <w:proofErr w:type="gramEnd"/>
            <w:r w:rsidRPr="00437ADF">
              <w:rPr>
                <w:i/>
                <w:iCs/>
              </w:rPr>
              <w:t xml:space="preserve"> and GHG-emissions</w:t>
            </w:r>
            <w:r w:rsidRPr="00437ADF" w:rsidR="00FE6637">
              <w:rPr>
                <w:i/>
                <w:iCs/>
              </w:rPr>
              <w:t>.</w:t>
            </w:r>
          </w:p>
          <w:p w:rsidRPr="00437ADF" w:rsidR="000A4BCA" w:rsidP="00136EFB" w:rsidRDefault="000A4BCA" w14:paraId="41F57EF7" w14:textId="19E7B23A">
            <w:pPr>
              <w:pStyle w:val="ListParagraph"/>
              <w:numPr>
                <w:ilvl w:val="0"/>
                <w:numId w:val="3"/>
              </w:numPr>
              <w:rPr>
                <w:i/>
                <w:iCs/>
              </w:rPr>
            </w:pPr>
            <w:r w:rsidRPr="00437ADF">
              <w:rPr>
                <w:i/>
                <w:iCs/>
              </w:rPr>
              <w:t>Describing the recent dynamics in the building stock</w:t>
            </w:r>
            <w:r w:rsidRPr="00437ADF" w:rsidR="00FE6637">
              <w:rPr>
                <w:i/>
                <w:iCs/>
              </w:rPr>
              <w:t xml:space="preserve"> </w:t>
            </w:r>
            <w:r w:rsidRPr="00437ADF">
              <w:rPr>
                <w:i/>
                <w:iCs/>
              </w:rPr>
              <w:t>(renovation rate, new building</w:t>
            </w:r>
            <w:r w:rsidRPr="00437ADF" w:rsidR="00FE6637">
              <w:rPr>
                <w:i/>
                <w:iCs/>
              </w:rPr>
              <w:t>s</w:t>
            </w:r>
            <w:r w:rsidRPr="00437ADF">
              <w:rPr>
                <w:i/>
                <w:iCs/>
              </w:rPr>
              <w:t xml:space="preserve"> construction, demolition</w:t>
            </w:r>
            <w:r w:rsidRPr="00437ADF" w:rsidR="00FE6637">
              <w:rPr>
                <w:i/>
                <w:iCs/>
              </w:rPr>
              <w:t xml:space="preserve"> practices etc.</w:t>
            </w:r>
            <w:r w:rsidRPr="00437ADF">
              <w:rPr>
                <w:i/>
                <w:iCs/>
              </w:rPr>
              <w:t>)</w:t>
            </w:r>
            <w:r w:rsidRPr="00437ADF" w:rsidR="00FE6637">
              <w:rPr>
                <w:i/>
                <w:iCs/>
              </w:rPr>
              <w:t>.</w:t>
            </w:r>
          </w:p>
          <w:p w:rsidRPr="00437ADF" w:rsidR="000A4BCA" w:rsidP="00136EFB" w:rsidRDefault="000A4BCA" w14:paraId="0214AF56" w14:textId="68AD0FD1">
            <w:pPr>
              <w:pStyle w:val="ListParagraph"/>
              <w:numPr>
                <w:ilvl w:val="0"/>
                <w:numId w:val="3"/>
              </w:numPr>
              <w:rPr>
                <w:i/>
                <w:iCs/>
              </w:rPr>
            </w:pPr>
            <w:r w:rsidRPr="00437ADF">
              <w:rPr>
                <w:i/>
                <w:iCs/>
              </w:rPr>
              <w:t>Deriving consistent targets for renovation rates, primary and final energy savings as well as related GHG-emission reductions for 2030, 2040, 2050</w:t>
            </w:r>
            <w:r w:rsidRPr="00437ADF" w:rsidR="00FE6637">
              <w:rPr>
                <w:i/>
                <w:iCs/>
              </w:rPr>
              <w:t>.</w:t>
            </w:r>
          </w:p>
          <w:p w:rsidRPr="00437ADF" w:rsidR="000A4BCA" w:rsidP="00136EFB" w:rsidRDefault="000A4BCA" w14:paraId="6E973567" w14:textId="5244C055">
            <w:pPr>
              <w:pStyle w:val="ListParagraph"/>
              <w:numPr>
                <w:ilvl w:val="0"/>
                <w:numId w:val="3"/>
              </w:numPr>
              <w:rPr>
                <w:i/>
                <w:iCs/>
              </w:rPr>
            </w:pPr>
            <w:r w:rsidRPr="00437ADF">
              <w:rPr>
                <w:i/>
                <w:iCs/>
              </w:rPr>
              <w:t>Expected wider benefits</w:t>
            </w:r>
            <w:r w:rsidRPr="00437ADF" w:rsidR="00FE6637">
              <w:rPr>
                <w:i/>
                <w:iCs/>
              </w:rPr>
              <w:t>.</w:t>
            </w:r>
          </w:p>
          <w:p w:rsidRPr="00437ADF" w:rsidR="000A4BCA" w:rsidP="00136EFB" w:rsidRDefault="000A4BCA" w14:paraId="39E8B558" w14:textId="32935CF0">
            <w:pPr>
              <w:pStyle w:val="ListParagraph"/>
              <w:numPr>
                <w:ilvl w:val="0"/>
                <w:numId w:val="3"/>
              </w:numPr>
              <w:rPr>
                <w:i/>
                <w:iCs/>
              </w:rPr>
            </w:pPr>
            <w:r w:rsidRPr="00437ADF">
              <w:rPr>
                <w:i/>
                <w:iCs/>
              </w:rPr>
              <w:t>Expected impact of policies</w:t>
            </w:r>
            <w:r w:rsidRPr="00437ADF" w:rsidR="00FE6637">
              <w:rPr>
                <w:i/>
                <w:iCs/>
              </w:rPr>
              <w:t>.</w:t>
            </w:r>
          </w:p>
          <w:p w:rsidRPr="000A4BCA" w:rsidR="000A4BCA" w:rsidP="00136EFB" w:rsidRDefault="000A4BCA" w14:paraId="7E27B938" w14:textId="5A6137C8">
            <w:pPr>
              <w:pStyle w:val="ListParagraph"/>
              <w:numPr>
                <w:ilvl w:val="0"/>
                <w:numId w:val="3"/>
              </w:numPr>
            </w:pPr>
            <w:r w:rsidRPr="00437ADF">
              <w:rPr>
                <w:i/>
                <w:iCs/>
              </w:rPr>
              <w:lastRenderedPageBreak/>
              <w:t>Investment needs and budgetary sources</w:t>
            </w:r>
            <w:r w:rsidRPr="00437ADF" w:rsidR="00FE6637">
              <w:rPr>
                <w:i/>
                <w:iCs/>
              </w:rPr>
              <w:t>.</w:t>
            </w:r>
          </w:p>
        </w:tc>
        <w:tc>
          <w:tcPr>
            <w:tcW w:w="5954" w:type="dxa"/>
          </w:tcPr>
          <w:p w:rsidRPr="007E0D83" w:rsidR="000A4BCA" w:rsidP="00447E5C" w:rsidRDefault="000A4BCA" w14:paraId="54F994C0" w14:textId="77777777">
            <w:pPr>
              <w:rPr>
                <w:rFonts w:cstheme="minorHAnsi"/>
              </w:rPr>
            </w:pPr>
          </w:p>
        </w:tc>
        <w:tc>
          <w:tcPr>
            <w:tcW w:w="5245" w:type="dxa"/>
          </w:tcPr>
          <w:p w:rsidRPr="007E0D83" w:rsidR="000A4BCA" w:rsidP="00447E5C" w:rsidRDefault="000A4BCA" w14:paraId="05CC69E3" w14:textId="77777777">
            <w:pPr>
              <w:rPr>
                <w:rFonts w:cstheme="minorHAnsi"/>
              </w:rPr>
            </w:pPr>
          </w:p>
        </w:tc>
      </w:tr>
      <w:tr w:rsidRPr="007E0D83" w:rsidR="00FA7E13" w:rsidTr="00A34E08" w14:paraId="4B4E922A" w14:textId="77777777">
        <w:trPr>
          <w:trHeight w:val="397"/>
        </w:trPr>
        <w:tc>
          <w:tcPr>
            <w:tcW w:w="14596" w:type="dxa"/>
            <w:gridSpan w:val="3"/>
            <w:shd w:val="clear" w:color="auto" w:fill="D9D9D9" w:themeFill="background1" w:themeFillShade="D9"/>
            <w:vAlign w:val="center"/>
          </w:tcPr>
          <w:p w:rsidRPr="00FA7E13" w:rsidR="00FA7E13" w:rsidP="00447E5C" w:rsidRDefault="00FA7E13" w14:paraId="115A2BCA" w14:textId="33CFB117">
            <w:pPr>
              <w:rPr>
                <w:rFonts w:cstheme="minorHAnsi"/>
                <w:sz w:val="24"/>
                <w:szCs w:val="24"/>
              </w:rPr>
            </w:pPr>
            <w:r w:rsidRPr="00FA7E13">
              <w:rPr>
                <w:rFonts w:cstheme="minorHAnsi"/>
                <w:b/>
                <w:bCs/>
                <w:iCs/>
                <w:sz w:val="24"/>
                <w:szCs w:val="24"/>
              </w:rPr>
              <w:t>Monitoring</w:t>
            </w:r>
          </w:p>
        </w:tc>
      </w:tr>
      <w:tr w:rsidRPr="007E0D83" w:rsidR="00437ADF" w:rsidTr="00B82928" w14:paraId="2F073381" w14:textId="77777777">
        <w:tc>
          <w:tcPr>
            <w:tcW w:w="3397" w:type="dxa"/>
            <w:vAlign w:val="center"/>
          </w:tcPr>
          <w:p w:rsidR="00437ADF" w:rsidP="000A4BCA" w:rsidRDefault="00437ADF" w14:paraId="62C3024E" w14:textId="27C75D8F">
            <w:r w:rsidRPr="00E8352D">
              <w:rPr>
                <w:rFonts w:cstheme="minorHAnsi"/>
                <w:i/>
              </w:rPr>
              <w:t>Are there any monitoring tools overseeing the progress achieved so far through the LTRS?</w:t>
            </w:r>
          </w:p>
        </w:tc>
        <w:tc>
          <w:tcPr>
            <w:tcW w:w="5954" w:type="dxa"/>
          </w:tcPr>
          <w:p w:rsidRPr="007E0D83" w:rsidR="00437ADF" w:rsidP="00447E5C" w:rsidRDefault="00437ADF" w14:paraId="6E3C637E" w14:textId="77777777">
            <w:pPr>
              <w:rPr>
                <w:rFonts w:cstheme="minorHAnsi"/>
              </w:rPr>
            </w:pPr>
          </w:p>
        </w:tc>
        <w:tc>
          <w:tcPr>
            <w:tcW w:w="5245" w:type="dxa"/>
          </w:tcPr>
          <w:p w:rsidRPr="007E0D83" w:rsidR="00437ADF" w:rsidP="00447E5C" w:rsidRDefault="00437ADF" w14:paraId="1DC1CDF7" w14:textId="77777777">
            <w:pPr>
              <w:rPr>
                <w:rFonts w:cstheme="minorHAnsi"/>
              </w:rPr>
            </w:pPr>
          </w:p>
        </w:tc>
      </w:tr>
      <w:tr w:rsidRPr="007E0D83" w:rsidR="00FA7E13" w:rsidTr="00B82928" w14:paraId="754A332A" w14:textId="77777777">
        <w:tc>
          <w:tcPr>
            <w:tcW w:w="3397" w:type="dxa"/>
            <w:vAlign w:val="center"/>
          </w:tcPr>
          <w:p w:rsidRPr="00E8352D" w:rsidR="00FA7E13" w:rsidP="000A4BCA" w:rsidRDefault="00FA7E13" w14:paraId="09049C9A" w14:textId="12384BB3">
            <w:pPr>
              <w:rPr>
                <w:rFonts w:cstheme="minorHAnsi"/>
                <w:i/>
              </w:rPr>
            </w:pPr>
            <w:r>
              <w:rPr>
                <w:rFonts w:cstheme="minorHAnsi"/>
                <w:i/>
              </w:rPr>
              <w:t xml:space="preserve">What monitoring tools </w:t>
            </w:r>
            <w:r w:rsidR="00B32DBF">
              <w:rPr>
                <w:rFonts w:cstheme="minorHAnsi"/>
                <w:i/>
              </w:rPr>
              <w:t xml:space="preserve">would </w:t>
            </w:r>
            <w:r w:rsidR="004816E9">
              <w:rPr>
                <w:rFonts w:cstheme="minorHAnsi"/>
                <w:i/>
              </w:rPr>
              <w:t>need to be expanded or developed for a</w:t>
            </w:r>
            <w:r w:rsidR="008472E2">
              <w:rPr>
                <w:rFonts w:cstheme="minorHAnsi"/>
                <w:i/>
              </w:rPr>
              <w:t xml:space="preserve"> better implementation of the NBRPs?</w:t>
            </w:r>
            <w:r w:rsidR="004816E9">
              <w:rPr>
                <w:rFonts w:cstheme="minorHAnsi"/>
                <w:i/>
              </w:rPr>
              <w:t xml:space="preserve"> </w:t>
            </w:r>
          </w:p>
        </w:tc>
        <w:tc>
          <w:tcPr>
            <w:tcW w:w="5954" w:type="dxa"/>
          </w:tcPr>
          <w:p w:rsidRPr="007E0D83" w:rsidR="00FA7E13" w:rsidP="00447E5C" w:rsidRDefault="00FA7E13" w14:paraId="10F86C3B" w14:textId="77777777">
            <w:pPr>
              <w:rPr>
                <w:rFonts w:cstheme="minorHAnsi"/>
              </w:rPr>
            </w:pPr>
          </w:p>
        </w:tc>
        <w:tc>
          <w:tcPr>
            <w:tcW w:w="5245" w:type="dxa"/>
          </w:tcPr>
          <w:p w:rsidRPr="007E0D83" w:rsidR="00FA7E13" w:rsidP="00447E5C" w:rsidRDefault="00FA7E13" w14:paraId="255CD453" w14:textId="77777777">
            <w:pPr>
              <w:rPr>
                <w:rFonts w:cstheme="minorHAnsi"/>
              </w:rPr>
            </w:pPr>
          </w:p>
        </w:tc>
      </w:tr>
      <w:tr w:rsidRPr="007E0D83" w:rsidR="00B32DBF" w:rsidTr="00A34E08" w14:paraId="47A83BF3" w14:textId="77777777">
        <w:trPr>
          <w:trHeight w:val="397"/>
        </w:trPr>
        <w:tc>
          <w:tcPr>
            <w:tcW w:w="14596" w:type="dxa"/>
            <w:gridSpan w:val="3"/>
            <w:shd w:val="clear" w:color="auto" w:fill="D9D9D9" w:themeFill="background1" w:themeFillShade="D9"/>
            <w:vAlign w:val="center"/>
          </w:tcPr>
          <w:p w:rsidRPr="00B32DBF" w:rsidR="00B32DBF" w:rsidP="00447E5C" w:rsidRDefault="00B32DBF" w14:paraId="6BDE3BC7" w14:textId="7BCCB770">
            <w:pPr>
              <w:rPr>
                <w:rFonts w:cstheme="minorHAnsi"/>
                <w:sz w:val="24"/>
                <w:szCs w:val="24"/>
              </w:rPr>
            </w:pPr>
            <w:r w:rsidRPr="00B32DBF">
              <w:rPr>
                <w:rFonts w:cstheme="minorHAnsi"/>
                <w:b/>
                <w:bCs/>
                <w:iCs/>
                <w:sz w:val="24"/>
                <w:szCs w:val="24"/>
              </w:rPr>
              <w:t>Other</w:t>
            </w:r>
          </w:p>
        </w:tc>
      </w:tr>
      <w:tr w:rsidRPr="007E0D83" w:rsidR="002A30C2" w:rsidTr="00B82928" w14:paraId="3260DAF8" w14:textId="77777777">
        <w:tc>
          <w:tcPr>
            <w:tcW w:w="3397" w:type="dxa"/>
            <w:vAlign w:val="center"/>
          </w:tcPr>
          <w:p w:rsidRPr="00E8352D" w:rsidR="002A30C2" w:rsidP="002A30C2" w:rsidRDefault="002A30C2" w14:paraId="7C2E7F13" w14:textId="6C38D4F2">
            <w:pPr>
              <w:rPr>
                <w:rFonts w:cstheme="minorHAnsi"/>
                <w:i/>
              </w:rPr>
            </w:pPr>
            <w:r>
              <w:rPr>
                <w:rFonts w:cstheme="minorHAnsi"/>
                <w:i/>
              </w:rPr>
              <w:t xml:space="preserve">If </w:t>
            </w:r>
            <w:proofErr w:type="spellStart"/>
            <w:r>
              <w:rPr>
                <w:rFonts w:cstheme="minorHAnsi"/>
                <w:i/>
              </w:rPr>
              <w:t>EPBD.wise</w:t>
            </w:r>
            <w:proofErr w:type="spellEnd"/>
            <w:r>
              <w:rPr>
                <w:rFonts w:cstheme="minorHAnsi"/>
                <w:i/>
              </w:rPr>
              <w:t xml:space="preserve"> would develop a template for NBRPs, which elements would be most relevant and helpful for you (and representatives in your country responsible for NBRP development)?</w:t>
            </w:r>
          </w:p>
        </w:tc>
        <w:tc>
          <w:tcPr>
            <w:tcW w:w="5954" w:type="dxa"/>
          </w:tcPr>
          <w:p w:rsidRPr="007E0D83" w:rsidR="002A30C2" w:rsidP="00447E5C" w:rsidRDefault="002A30C2" w14:paraId="1ECDEA46" w14:textId="77777777">
            <w:pPr>
              <w:rPr>
                <w:rFonts w:cstheme="minorHAnsi"/>
              </w:rPr>
            </w:pPr>
          </w:p>
        </w:tc>
        <w:tc>
          <w:tcPr>
            <w:tcW w:w="5245" w:type="dxa"/>
          </w:tcPr>
          <w:p w:rsidRPr="007E0D83" w:rsidR="002A30C2" w:rsidP="00447E5C" w:rsidRDefault="002A30C2" w14:paraId="5CA14855" w14:textId="77777777">
            <w:pPr>
              <w:rPr>
                <w:rFonts w:cstheme="minorHAnsi"/>
              </w:rPr>
            </w:pPr>
          </w:p>
        </w:tc>
      </w:tr>
      <w:tr w:rsidRPr="007E0D83" w:rsidR="007260D5" w:rsidTr="00B82928" w14:paraId="57149B20" w14:textId="77777777">
        <w:tc>
          <w:tcPr>
            <w:tcW w:w="3397" w:type="dxa"/>
            <w:vAlign w:val="center"/>
          </w:tcPr>
          <w:p w:rsidRPr="00E8352D" w:rsidR="007260D5" w:rsidP="007260D5" w:rsidRDefault="007260D5" w14:paraId="22826F65" w14:textId="51AE244C">
            <w:pPr>
              <w:rPr>
                <w:rFonts w:cstheme="minorHAnsi"/>
                <w:i/>
              </w:rPr>
            </w:pPr>
            <w:r>
              <w:rPr>
                <w:rFonts w:cstheme="minorHAnsi"/>
                <w:i/>
              </w:rPr>
              <w:t xml:space="preserve">Which support would you and representatives in your country responsible for NBRP development like to receive from the </w:t>
            </w:r>
            <w:proofErr w:type="spellStart"/>
            <w:r>
              <w:rPr>
                <w:rFonts w:cstheme="minorHAnsi"/>
                <w:i/>
              </w:rPr>
              <w:t>EPBD.wise</w:t>
            </w:r>
            <w:proofErr w:type="spellEnd"/>
            <w:r>
              <w:rPr>
                <w:rFonts w:cstheme="minorHAnsi"/>
                <w:i/>
              </w:rPr>
              <w:t xml:space="preserve"> project in terms of NBRP development? </w:t>
            </w:r>
          </w:p>
        </w:tc>
        <w:tc>
          <w:tcPr>
            <w:tcW w:w="5954" w:type="dxa"/>
          </w:tcPr>
          <w:p w:rsidRPr="007E0D83" w:rsidR="007260D5" w:rsidP="00447E5C" w:rsidRDefault="007260D5" w14:paraId="00F82FB1" w14:textId="77777777">
            <w:pPr>
              <w:rPr>
                <w:rFonts w:cstheme="minorHAnsi"/>
              </w:rPr>
            </w:pPr>
          </w:p>
        </w:tc>
        <w:tc>
          <w:tcPr>
            <w:tcW w:w="5245" w:type="dxa"/>
          </w:tcPr>
          <w:p w:rsidRPr="007E0D83" w:rsidR="007260D5" w:rsidP="00447E5C" w:rsidRDefault="007260D5" w14:paraId="4C4A3D0B" w14:textId="77777777">
            <w:pPr>
              <w:rPr>
                <w:rFonts w:cstheme="minorHAnsi"/>
              </w:rPr>
            </w:pPr>
          </w:p>
        </w:tc>
      </w:tr>
    </w:tbl>
    <w:p w:rsidR="00A15044" w:rsidRDefault="00A15044" w14:paraId="2C732CF8" w14:textId="77777777">
      <w:r>
        <w:br w:type="page"/>
      </w:r>
    </w:p>
    <w:tbl>
      <w:tblPr>
        <w:tblStyle w:val="TableGrid"/>
        <w:tblW w:w="14596" w:type="dxa"/>
        <w:tblLook w:val="04A0" w:firstRow="1" w:lastRow="0" w:firstColumn="1" w:lastColumn="0" w:noHBand="0" w:noVBand="1"/>
      </w:tblPr>
      <w:tblGrid>
        <w:gridCol w:w="3397"/>
        <w:gridCol w:w="5954"/>
        <w:gridCol w:w="5245"/>
      </w:tblGrid>
      <w:tr w:rsidRPr="007E0D83" w:rsidR="00447E5C" w:rsidTr="00A34E08" w14:paraId="72F85A78" w14:textId="77777777">
        <w:trPr>
          <w:trHeight w:val="567"/>
        </w:trPr>
        <w:tc>
          <w:tcPr>
            <w:tcW w:w="14596" w:type="dxa"/>
            <w:gridSpan w:val="3"/>
            <w:shd w:val="clear" w:color="auto" w:fill="BDD6EE" w:themeFill="accent5" w:themeFillTint="66"/>
            <w:vAlign w:val="center"/>
          </w:tcPr>
          <w:p w:rsidRPr="004E490C" w:rsidR="00447E5C" w:rsidP="00DB51BD" w:rsidRDefault="00447E5C" w14:paraId="0AF84EEC" w14:textId="4F0FCE89">
            <w:pPr>
              <w:rPr>
                <w:rFonts w:cstheme="minorHAnsi"/>
                <w:b/>
                <w:color w:val="1F3864" w:themeColor="accent1" w:themeShade="80"/>
                <w:sz w:val="24"/>
                <w:szCs w:val="24"/>
                <w:u w:val="single"/>
              </w:rPr>
            </w:pPr>
            <w:r w:rsidRPr="004E490C">
              <w:rPr>
                <w:rFonts w:cstheme="minorHAnsi"/>
                <w:b/>
                <w:color w:val="1F3864" w:themeColor="accent1" w:themeShade="80"/>
                <w:sz w:val="24"/>
                <w:szCs w:val="24"/>
                <w:u w:val="single"/>
              </w:rPr>
              <w:lastRenderedPageBreak/>
              <w:t>Minimum Energy Performance Standards (MEPS)</w:t>
            </w:r>
          </w:p>
        </w:tc>
      </w:tr>
      <w:tr w:rsidRPr="007E0D83" w:rsidR="00D845FB" w:rsidTr="00A34E08" w14:paraId="69AF4BA6" w14:textId="77777777">
        <w:trPr>
          <w:trHeight w:val="567"/>
        </w:trPr>
        <w:tc>
          <w:tcPr>
            <w:tcW w:w="14596" w:type="dxa"/>
            <w:gridSpan w:val="3"/>
            <w:shd w:val="clear" w:color="auto" w:fill="C5E0B3" w:themeFill="accent6" w:themeFillTint="66"/>
            <w:vAlign w:val="center"/>
          </w:tcPr>
          <w:p w:rsidRPr="004E490C" w:rsidR="00D845FB" w:rsidP="00DB51BD" w:rsidRDefault="00D845FB" w14:paraId="71306C15" w14:textId="77777777">
            <w:pPr>
              <w:rPr>
                <w:rFonts w:cstheme="minorHAnsi"/>
                <w:b/>
                <w:color w:val="1F3864" w:themeColor="accent1" w:themeShade="80"/>
                <w:sz w:val="24"/>
                <w:szCs w:val="24"/>
                <w:u w:val="single"/>
              </w:rPr>
            </w:pPr>
            <w:r w:rsidRPr="004E490C">
              <w:rPr>
                <w:rFonts w:cstheme="minorHAnsi"/>
                <w:b/>
                <w:color w:val="1F3864" w:themeColor="accent1" w:themeShade="80"/>
                <w:sz w:val="24"/>
                <w:szCs w:val="24"/>
              </w:rPr>
              <w:t>General observations regarding policy needs and possible overlaps with other work packages</w:t>
            </w:r>
          </w:p>
        </w:tc>
      </w:tr>
      <w:tr w:rsidRPr="007E0D83" w:rsidR="00D845FB" w:rsidTr="00B82928" w14:paraId="68F8C753" w14:textId="77777777">
        <w:tc>
          <w:tcPr>
            <w:tcW w:w="3397" w:type="dxa"/>
            <w:vAlign w:val="center"/>
          </w:tcPr>
          <w:p w:rsidRPr="00E8352D" w:rsidR="00D845FB" w:rsidP="00DB51BD" w:rsidRDefault="00530F1C" w14:paraId="6040CC98" w14:textId="29339A77">
            <w:pPr>
              <w:rPr>
                <w:rFonts w:cstheme="minorHAnsi"/>
                <w:i/>
              </w:rPr>
            </w:pPr>
            <w:r>
              <w:rPr>
                <w:rFonts w:cstheme="minorHAnsi"/>
                <w:i/>
              </w:rPr>
              <w:t xml:space="preserve">To what extent </w:t>
            </w:r>
            <w:r w:rsidR="00933814">
              <w:rPr>
                <w:rFonts w:cstheme="minorHAnsi"/>
                <w:i/>
              </w:rPr>
              <w:t>are</w:t>
            </w:r>
            <w:r w:rsidR="0096243E">
              <w:rPr>
                <w:rFonts w:cstheme="minorHAnsi"/>
                <w:i/>
              </w:rPr>
              <w:t xml:space="preserve">/ </w:t>
            </w:r>
            <w:r w:rsidR="00933814">
              <w:rPr>
                <w:rFonts w:cstheme="minorHAnsi"/>
                <w:i/>
              </w:rPr>
              <w:t xml:space="preserve">should MEPS be developed in relation to </w:t>
            </w:r>
            <w:r w:rsidR="00F0487A">
              <w:rPr>
                <w:rFonts w:cstheme="minorHAnsi"/>
                <w:i/>
              </w:rPr>
              <w:t>a ZEB standard?</w:t>
            </w:r>
          </w:p>
        </w:tc>
        <w:tc>
          <w:tcPr>
            <w:tcW w:w="5954" w:type="dxa"/>
          </w:tcPr>
          <w:p w:rsidRPr="007E0D83" w:rsidR="00D845FB" w:rsidP="00716DE2" w:rsidRDefault="00D845FB" w14:paraId="30F5C214" w14:textId="77777777">
            <w:pPr>
              <w:rPr>
                <w:rFonts w:cstheme="minorHAnsi"/>
              </w:rPr>
            </w:pPr>
          </w:p>
        </w:tc>
        <w:tc>
          <w:tcPr>
            <w:tcW w:w="5245" w:type="dxa"/>
          </w:tcPr>
          <w:p w:rsidRPr="007E0D83" w:rsidR="00D845FB" w:rsidP="00716DE2" w:rsidRDefault="00D845FB" w14:paraId="5F235174" w14:textId="77777777">
            <w:pPr>
              <w:rPr>
                <w:rFonts w:cstheme="minorHAnsi"/>
              </w:rPr>
            </w:pPr>
          </w:p>
        </w:tc>
      </w:tr>
      <w:tr w:rsidRPr="007E0D83" w:rsidR="0033069F" w:rsidTr="00B82928" w14:paraId="0530B8C8" w14:textId="77777777">
        <w:tc>
          <w:tcPr>
            <w:tcW w:w="3397" w:type="dxa"/>
            <w:vAlign w:val="center"/>
          </w:tcPr>
          <w:p w:rsidR="0033069F" w:rsidP="00DB51BD" w:rsidRDefault="0033069F" w14:paraId="43A8C8C0" w14:textId="59B5D49C">
            <w:pPr>
              <w:rPr>
                <w:rFonts w:cstheme="minorHAnsi"/>
                <w:i/>
              </w:rPr>
            </w:pPr>
            <w:r>
              <w:rPr>
                <w:rFonts w:cstheme="minorHAnsi"/>
                <w:i/>
              </w:rPr>
              <w:t>How can/ should BRP</w:t>
            </w:r>
            <w:r w:rsidR="00C91831">
              <w:rPr>
                <w:rFonts w:cstheme="minorHAnsi"/>
                <w:i/>
              </w:rPr>
              <w:t>s</w:t>
            </w:r>
            <w:r>
              <w:rPr>
                <w:rFonts w:cstheme="minorHAnsi"/>
                <w:i/>
              </w:rPr>
              <w:t xml:space="preserve"> </w:t>
            </w:r>
            <w:r w:rsidR="0096243E">
              <w:rPr>
                <w:rFonts w:cstheme="minorHAnsi"/>
                <w:i/>
              </w:rPr>
              <w:t xml:space="preserve">make </w:t>
            </w:r>
            <w:r>
              <w:rPr>
                <w:rFonts w:cstheme="minorHAnsi"/>
                <w:i/>
              </w:rPr>
              <w:t>use of MEPS</w:t>
            </w:r>
            <w:r w:rsidR="0096243E">
              <w:rPr>
                <w:rFonts w:cstheme="minorHAnsi"/>
                <w:i/>
              </w:rPr>
              <w:t xml:space="preserve"> in their</w:t>
            </w:r>
            <w:r>
              <w:rPr>
                <w:rFonts w:cstheme="minorHAnsi"/>
                <w:i/>
              </w:rPr>
              <w:t xml:space="preserve"> design?</w:t>
            </w:r>
            <w:r w:rsidR="00E742E0">
              <w:rPr>
                <w:rFonts w:cstheme="minorHAnsi"/>
                <w:i/>
              </w:rPr>
              <w:t xml:space="preserve"> </w:t>
            </w:r>
          </w:p>
        </w:tc>
        <w:tc>
          <w:tcPr>
            <w:tcW w:w="5954" w:type="dxa"/>
          </w:tcPr>
          <w:p w:rsidRPr="007E0D83" w:rsidR="0033069F" w:rsidP="00716DE2" w:rsidRDefault="0033069F" w14:paraId="3D2A480A" w14:textId="77777777">
            <w:pPr>
              <w:rPr>
                <w:rFonts w:cstheme="minorHAnsi"/>
              </w:rPr>
            </w:pPr>
          </w:p>
        </w:tc>
        <w:tc>
          <w:tcPr>
            <w:tcW w:w="5245" w:type="dxa"/>
          </w:tcPr>
          <w:p w:rsidRPr="007E0D83" w:rsidR="0033069F" w:rsidP="00716DE2" w:rsidRDefault="0033069F" w14:paraId="1A1A7CC1" w14:textId="77777777">
            <w:pPr>
              <w:rPr>
                <w:rFonts w:cstheme="minorHAnsi"/>
              </w:rPr>
            </w:pPr>
          </w:p>
        </w:tc>
      </w:tr>
      <w:tr w:rsidRPr="007E0D83" w:rsidR="00F0487A" w:rsidTr="00B82928" w14:paraId="4C14284D" w14:textId="77777777">
        <w:tc>
          <w:tcPr>
            <w:tcW w:w="3397" w:type="dxa"/>
            <w:vAlign w:val="center"/>
          </w:tcPr>
          <w:p w:rsidR="00F0487A" w:rsidP="00DB51BD" w:rsidRDefault="0033069F" w14:paraId="34EC2F33" w14:textId="110D95BB">
            <w:pPr>
              <w:rPr>
                <w:rFonts w:cstheme="minorHAnsi"/>
                <w:i/>
              </w:rPr>
            </w:pPr>
            <w:r>
              <w:rPr>
                <w:rFonts w:cstheme="minorHAnsi"/>
                <w:i/>
              </w:rPr>
              <w:t>Should EPCs be</w:t>
            </w:r>
            <w:r w:rsidR="0096243E">
              <w:rPr>
                <w:rFonts w:cstheme="minorHAnsi"/>
                <w:i/>
              </w:rPr>
              <w:t xml:space="preserve"> connected to/</w:t>
            </w:r>
            <w:r>
              <w:rPr>
                <w:rFonts w:cstheme="minorHAnsi"/>
                <w:i/>
              </w:rPr>
              <w:t xml:space="preserve"> integrated in MEPS design? In what way?</w:t>
            </w:r>
            <w:r w:rsidR="00E742E0">
              <w:rPr>
                <w:rFonts w:cstheme="minorHAnsi"/>
                <w:i/>
              </w:rPr>
              <w:t xml:space="preserve"> (e.g.</w:t>
            </w:r>
            <w:r w:rsidR="0096243E">
              <w:rPr>
                <w:rFonts w:cstheme="minorHAnsi"/>
                <w:i/>
              </w:rPr>
              <w:t>,</w:t>
            </w:r>
            <w:r w:rsidR="00E742E0">
              <w:rPr>
                <w:rFonts w:cstheme="minorHAnsi"/>
                <w:i/>
              </w:rPr>
              <w:t xml:space="preserve"> show compliance</w:t>
            </w:r>
            <w:r w:rsidR="0096243E">
              <w:rPr>
                <w:rFonts w:cstheme="minorHAnsi"/>
                <w:i/>
              </w:rPr>
              <w:t xml:space="preserve">, </w:t>
            </w:r>
            <w:r w:rsidR="00E742E0">
              <w:rPr>
                <w:rFonts w:cstheme="minorHAnsi"/>
                <w:i/>
              </w:rPr>
              <w:t>indicate target level</w:t>
            </w:r>
            <w:r w:rsidR="004F3AF3">
              <w:rPr>
                <w:rFonts w:cstheme="minorHAnsi"/>
                <w:i/>
              </w:rPr>
              <w:t>,</w:t>
            </w:r>
            <w:r w:rsidR="00E742E0">
              <w:rPr>
                <w:rFonts w:cstheme="minorHAnsi"/>
                <w:i/>
              </w:rPr>
              <w:t xml:space="preserve"> </w:t>
            </w:r>
            <w:r w:rsidR="0098439C">
              <w:rPr>
                <w:rFonts w:cstheme="minorHAnsi"/>
                <w:i/>
              </w:rPr>
              <w:t>qualify as WP</w:t>
            </w:r>
            <w:r w:rsidR="007A0359">
              <w:rPr>
                <w:rFonts w:cstheme="minorHAnsi"/>
                <w:i/>
              </w:rPr>
              <w:t>Bs</w:t>
            </w:r>
            <w:r w:rsidR="004F3AF3">
              <w:rPr>
                <w:rFonts w:cstheme="minorHAnsi"/>
                <w:i/>
              </w:rPr>
              <w:t xml:space="preserve"> etc.</w:t>
            </w:r>
            <w:r w:rsidR="0098439C">
              <w:rPr>
                <w:rFonts w:cstheme="minorHAnsi"/>
                <w:i/>
              </w:rPr>
              <w:t>)</w:t>
            </w:r>
          </w:p>
        </w:tc>
        <w:tc>
          <w:tcPr>
            <w:tcW w:w="5954" w:type="dxa"/>
          </w:tcPr>
          <w:p w:rsidRPr="007E0D83" w:rsidR="00F0487A" w:rsidP="00716DE2" w:rsidRDefault="00F0487A" w14:paraId="63DB8F91" w14:textId="77777777">
            <w:pPr>
              <w:rPr>
                <w:rFonts w:cstheme="minorHAnsi"/>
              </w:rPr>
            </w:pPr>
          </w:p>
        </w:tc>
        <w:tc>
          <w:tcPr>
            <w:tcW w:w="5245" w:type="dxa"/>
          </w:tcPr>
          <w:p w:rsidRPr="007E0D83" w:rsidR="00F0487A" w:rsidP="00716DE2" w:rsidRDefault="00F0487A" w14:paraId="791F97EC" w14:textId="77777777">
            <w:pPr>
              <w:rPr>
                <w:rFonts w:cstheme="minorHAnsi"/>
              </w:rPr>
            </w:pPr>
          </w:p>
        </w:tc>
      </w:tr>
      <w:tr w:rsidRPr="00D8002F" w:rsidR="00D845FB" w:rsidTr="00A34E08" w14:paraId="4DD14B7B" w14:textId="77777777">
        <w:trPr>
          <w:trHeight w:val="567"/>
        </w:trPr>
        <w:tc>
          <w:tcPr>
            <w:tcW w:w="14596" w:type="dxa"/>
            <w:gridSpan w:val="3"/>
            <w:shd w:val="clear" w:color="auto" w:fill="C5E0B3" w:themeFill="accent6" w:themeFillTint="66"/>
            <w:vAlign w:val="center"/>
          </w:tcPr>
          <w:p w:rsidRPr="00D8002F" w:rsidR="00D845FB" w:rsidP="00DB51BD" w:rsidRDefault="00D845FB" w14:paraId="50BF168F" w14:textId="77777777">
            <w:pPr>
              <w:rPr>
                <w:rFonts w:cstheme="minorHAnsi"/>
                <w:b/>
                <w:color w:val="2F5496" w:themeColor="accent1" w:themeShade="BF"/>
                <w:sz w:val="24"/>
                <w:szCs w:val="24"/>
              </w:rPr>
            </w:pPr>
            <w:r w:rsidRPr="004E490C">
              <w:rPr>
                <w:rFonts w:cstheme="minorHAnsi"/>
                <w:b/>
                <w:color w:val="1F3864" w:themeColor="accent1" w:themeShade="80"/>
                <w:sz w:val="24"/>
                <w:szCs w:val="24"/>
              </w:rPr>
              <w:t>Specific questions relevant to the focus countries</w:t>
            </w:r>
          </w:p>
        </w:tc>
      </w:tr>
      <w:tr w:rsidRPr="007E0D83" w:rsidR="00A15044" w:rsidTr="00A34E08" w14:paraId="62CC1930" w14:textId="77777777">
        <w:trPr>
          <w:trHeight w:val="397"/>
        </w:trPr>
        <w:tc>
          <w:tcPr>
            <w:tcW w:w="14596" w:type="dxa"/>
            <w:gridSpan w:val="3"/>
            <w:shd w:val="clear" w:color="auto" w:fill="D9D9D9" w:themeFill="background1" w:themeFillShade="D9"/>
            <w:vAlign w:val="center"/>
          </w:tcPr>
          <w:p w:rsidRPr="00A15044" w:rsidR="00A15044" w:rsidP="00447E5C" w:rsidRDefault="00A15044" w14:paraId="5C4BCB88" w14:textId="3A708892">
            <w:pPr>
              <w:rPr>
                <w:rFonts w:cstheme="minorHAnsi"/>
                <w:sz w:val="24"/>
                <w:szCs w:val="24"/>
              </w:rPr>
            </w:pPr>
            <w:r w:rsidRPr="00A15044">
              <w:rPr>
                <w:rFonts w:cstheme="minorHAnsi"/>
                <w:b/>
                <w:bCs/>
                <w:iCs/>
                <w:sz w:val="24"/>
                <w:szCs w:val="24"/>
              </w:rPr>
              <w:t>Policy and legal framework</w:t>
            </w:r>
          </w:p>
        </w:tc>
      </w:tr>
      <w:tr w:rsidRPr="007E0D83" w:rsidR="00447E5C" w:rsidTr="00B82928" w14:paraId="22C1994F" w14:textId="77777777">
        <w:tc>
          <w:tcPr>
            <w:tcW w:w="3397" w:type="dxa"/>
            <w:vAlign w:val="center"/>
          </w:tcPr>
          <w:p w:rsidRPr="00E8352D" w:rsidR="00447E5C" w:rsidP="00DB51BD" w:rsidRDefault="00447E5C" w14:paraId="03BE81A5" w14:textId="742EA10D">
            <w:pPr>
              <w:rPr>
                <w:rFonts w:cstheme="minorHAnsi"/>
                <w:i/>
              </w:rPr>
            </w:pPr>
            <w:r w:rsidRPr="00E8352D">
              <w:rPr>
                <w:rFonts w:cstheme="minorHAnsi"/>
                <w:i/>
              </w:rPr>
              <w:t xml:space="preserve">What </w:t>
            </w:r>
            <w:r w:rsidR="00696635">
              <w:rPr>
                <w:rFonts w:cstheme="minorHAnsi"/>
                <w:i/>
              </w:rPr>
              <w:t>is</w:t>
            </w:r>
            <w:r w:rsidRPr="00E8352D">
              <w:rPr>
                <w:rFonts w:cstheme="minorHAnsi"/>
                <w:i/>
              </w:rPr>
              <w:t xml:space="preserve"> the </w:t>
            </w:r>
            <w:r w:rsidR="00696635">
              <w:rPr>
                <w:rFonts w:cstheme="minorHAnsi"/>
                <w:i/>
              </w:rPr>
              <w:t>legal status of MEPS in your country?</w:t>
            </w:r>
          </w:p>
        </w:tc>
        <w:tc>
          <w:tcPr>
            <w:tcW w:w="5954" w:type="dxa"/>
          </w:tcPr>
          <w:p w:rsidRPr="007E0D83" w:rsidR="00447E5C" w:rsidP="00447E5C" w:rsidRDefault="00447E5C" w14:paraId="3E804972" w14:textId="77777777">
            <w:pPr>
              <w:rPr>
                <w:rFonts w:cstheme="minorHAnsi"/>
              </w:rPr>
            </w:pPr>
          </w:p>
        </w:tc>
        <w:tc>
          <w:tcPr>
            <w:tcW w:w="5245" w:type="dxa"/>
          </w:tcPr>
          <w:p w:rsidRPr="007E0D83" w:rsidR="00447E5C" w:rsidP="00447E5C" w:rsidRDefault="00447E5C" w14:paraId="5A8E5E39" w14:textId="77777777">
            <w:pPr>
              <w:rPr>
                <w:rFonts w:cstheme="minorHAnsi"/>
              </w:rPr>
            </w:pPr>
          </w:p>
        </w:tc>
      </w:tr>
      <w:tr w:rsidRPr="007E0D83" w:rsidR="00971F17" w:rsidTr="00B82928" w14:paraId="07B31F3F" w14:textId="77777777">
        <w:tc>
          <w:tcPr>
            <w:tcW w:w="3397" w:type="dxa"/>
            <w:vAlign w:val="center"/>
          </w:tcPr>
          <w:p w:rsidRPr="00E8352D" w:rsidR="00971F17" w:rsidP="00DB51BD" w:rsidRDefault="00971F17" w14:paraId="1473A5CF" w14:textId="725A7AD8">
            <w:pPr>
              <w:rPr>
                <w:rFonts w:cstheme="minorHAnsi"/>
                <w:i/>
              </w:rPr>
            </w:pPr>
            <w:r>
              <w:rPr>
                <w:rFonts w:cstheme="minorHAnsi"/>
                <w:i/>
              </w:rPr>
              <w:t>What is the policy setting regarding the design and implementation of MEPS in your country?</w:t>
            </w:r>
          </w:p>
        </w:tc>
        <w:tc>
          <w:tcPr>
            <w:tcW w:w="5954" w:type="dxa"/>
          </w:tcPr>
          <w:p w:rsidRPr="007E0D83" w:rsidR="00971F17" w:rsidP="00447E5C" w:rsidRDefault="00971F17" w14:paraId="33ACB703" w14:textId="77777777">
            <w:pPr>
              <w:rPr>
                <w:rFonts w:cstheme="minorHAnsi"/>
              </w:rPr>
            </w:pPr>
          </w:p>
        </w:tc>
        <w:tc>
          <w:tcPr>
            <w:tcW w:w="5245" w:type="dxa"/>
          </w:tcPr>
          <w:p w:rsidRPr="007E0D83" w:rsidR="00971F17" w:rsidP="00447E5C" w:rsidRDefault="00971F17" w14:paraId="03F5CC81" w14:textId="77777777">
            <w:pPr>
              <w:rPr>
                <w:rFonts w:cstheme="minorHAnsi"/>
              </w:rPr>
            </w:pPr>
          </w:p>
        </w:tc>
      </w:tr>
      <w:tr w:rsidRPr="007E0D83" w:rsidR="00971F17" w:rsidTr="00B82928" w14:paraId="75F6996C" w14:textId="77777777">
        <w:tc>
          <w:tcPr>
            <w:tcW w:w="3397" w:type="dxa"/>
            <w:vAlign w:val="center"/>
          </w:tcPr>
          <w:p w:rsidR="00971F17" w:rsidP="00971F17" w:rsidRDefault="00971F17" w14:paraId="563B8B62" w14:textId="1E23A3B3">
            <w:pPr>
              <w:rPr>
                <w:rFonts w:cstheme="minorHAnsi"/>
                <w:i/>
              </w:rPr>
            </w:pPr>
            <w:r>
              <w:rPr>
                <w:rFonts w:cstheme="minorHAnsi"/>
                <w:i/>
              </w:rPr>
              <w:t>What policies do you think would stimulate the MEPS based renovation works in your country?</w:t>
            </w:r>
          </w:p>
        </w:tc>
        <w:tc>
          <w:tcPr>
            <w:tcW w:w="5954" w:type="dxa"/>
          </w:tcPr>
          <w:p w:rsidRPr="007E0D83" w:rsidR="00971F17" w:rsidP="00971F17" w:rsidRDefault="00971F17" w14:paraId="455F0A9D" w14:textId="77777777">
            <w:pPr>
              <w:rPr>
                <w:rFonts w:cstheme="minorHAnsi"/>
              </w:rPr>
            </w:pPr>
          </w:p>
        </w:tc>
        <w:tc>
          <w:tcPr>
            <w:tcW w:w="5245" w:type="dxa"/>
          </w:tcPr>
          <w:p w:rsidRPr="007E0D83" w:rsidR="00971F17" w:rsidP="00971F17" w:rsidRDefault="00971F17" w14:paraId="6A2704F8" w14:textId="77777777">
            <w:pPr>
              <w:rPr>
                <w:rFonts w:cstheme="minorHAnsi"/>
              </w:rPr>
            </w:pPr>
          </w:p>
        </w:tc>
      </w:tr>
      <w:tr w:rsidRPr="007E0D83" w:rsidR="00A15044" w:rsidTr="00A34E08" w14:paraId="695BB4C3" w14:textId="77777777">
        <w:trPr>
          <w:trHeight w:val="397"/>
        </w:trPr>
        <w:tc>
          <w:tcPr>
            <w:tcW w:w="14596" w:type="dxa"/>
            <w:gridSpan w:val="3"/>
            <w:shd w:val="clear" w:color="auto" w:fill="D9D9D9" w:themeFill="background1" w:themeFillShade="D9"/>
            <w:vAlign w:val="center"/>
          </w:tcPr>
          <w:p w:rsidRPr="00A15044" w:rsidR="00A15044" w:rsidP="00971F17" w:rsidRDefault="00A15044" w14:paraId="52538680" w14:textId="25998100">
            <w:pPr>
              <w:rPr>
                <w:rFonts w:cstheme="minorHAnsi"/>
                <w:sz w:val="24"/>
                <w:szCs w:val="24"/>
              </w:rPr>
            </w:pPr>
            <w:r w:rsidRPr="00A15044">
              <w:rPr>
                <w:rFonts w:cstheme="minorHAnsi"/>
                <w:b/>
                <w:bCs/>
                <w:iCs/>
                <w:sz w:val="24"/>
                <w:szCs w:val="24"/>
              </w:rPr>
              <w:t>Communication and perception</w:t>
            </w:r>
          </w:p>
        </w:tc>
      </w:tr>
      <w:tr w:rsidRPr="007E0D83" w:rsidR="00971F17" w:rsidTr="00BE1528" w14:paraId="4C6F6F6D" w14:textId="77777777">
        <w:trPr>
          <w:trHeight w:val="492"/>
        </w:trPr>
        <w:tc>
          <w:tcPr>
            <w:tcW w:w="3397" w:type="dxa"/>
            <w:vAlign w:val="center"/>
          </w:tcPr>
          <w:p w:rsidRPr="00BE1528" w:rsidR="00971F17" w:rsidP="00971F17" w:rsidRDefault="00971F17" w14:paraId="6DE68DF0" w14:textId="0F22482B">
            <w:pPr>
              <w:rPr>
                <w:i/>
                <w:iCs/>
              </w:rPr>
            </w:pPr>
            <w:r w:rsidRPr="047142D8">
              <w:rPr>
                <w:i/>
              </w:rPr>
              <w:t>Is there a clear understanding for MEPS in your country?</w:t>
            </w:r>
          </w:p>
        </w:tc>
        <w:tc>
          <w:tcPr>
            <w:tcW w:w="5954" w:type="dxa"/>
          </w:tcPr>
          <w:p w:rsidRPr="007E0D83" w:rsidR="00971F17" w:rsidP="00971F17" w:rsidRDefault="00971F17" w14:paraId="40E02ED1" w14:textId="77777777">
            <w:pPr>
              <w:rPr>
                <w:rFonts w:cstheme="minorHAnsi"/>
              </w:rPr>
            </w:pPr>
          </w:p>
        </w:tc>
        <w:tc>
          <w:tcPr>
            <w:tcW w:w="5245" w:type="dxa"/>
          </w:tcPr>
          <w:p w:rsidRPr="007E0D83" w:rsidR="00971F17" w:rsidP="00971F17" w:rsidRDefault="00971F17" w14:paraId="5DF4BD59" w14:textId="7FAFDD32"/>
          <w:p w:rsidRPr="007E0D83" w:rsidR="00971F17" w:rsidP="00971F17" w:rsidRDefault="00971F17" w14:paraId="5A221E1F" w14:textId="1595C661"/>
          <w:p w:rsidRPr="007E0D83" w:rsidR="00971F17" w:rsidP="00971F17" w:rsidRDefault="00971F17" w14:paraId="7370E0DD" w14:textId="18789480"/>
        </w:tc>
      </w:tr>
      <w:tr w:rsidRPr="007E0D83" w:rsidR="000160D3" w:rsidTr="00B82928" w14:paraId="52D3DC33" w14:textId="77777777">
        <w:tc>
          <w:tcPr>
            <w:tcW w:w="3397" w:type="dxa"/>
            <w:vAlign w:val="center"/>
          </w:tcPr>
          <w:p w:rsidRPr="047142D8" w:rsidR="000160D3" w:rsidP="000160D3" w:rsidRDefault="000160D3" w14:paraId="2F49D9EB" w14:textId="05E366EF">
            <w:pPr>
              <w:rPr>
                <w:i/>
              </w:rPr>
            </w:pPr>
            <w:r>
              <w:rPr>
                <w:rFonts w:cstheme="minorHAnsi"/>
                <w:i/>
              </w:rPr>
              <w:t xml:space="preserve">Is there a clear definition for worst-performing buildings in your </w:t>
            </w:r>
            <w:r>
              <w:rPr>
                <w:rFonts w:cstheme="minorHAnsi"/>
                <w:i/>
              </w:rPr>
              <w:lastRenderedPageBreak/>
              <w:t>country? Do you have an overview of their share within the building stock (in terms of number of buildings and floor area)?</w:t>
            </w:r>
          </w:p>
        </w:tc>
        <w:tc>
          <w:tcPr>
            <w:tcW w:w="5954" w:type="dxa"/>
          </w:tcPr>
          <w:p w:rsidRPr="007E0D83" w:rsidR="000160D3" w:rsidP="000160D3" w:rsidRDefault="000160D3" w14:paraId="3F39D520" w14:textId="77777777">
            <w:pPr>
              <w:rPr>
                <w:rFonts w:cstheme="minorHAnsi"/>
              </w:rPr>
            </w:pPr>
          </w:p>
        </w:tc>
        <w:tc>
          <w:tcPr>
            <w:tcW w:w="5245" w:type="dxa"/>
          </w:tcPr>
          <w:p w:rsidRPr="007E0D83" w:rsidR="000160D3" w:rsidP="000160D3" w:rsidRDefault="000160D3" w14:paraId="28B214C7" w14:textId="77777777"/>
        </w:tc>
      </w:tr>
      <w:tr w:rsidRPr="007E0D83" w:rsidR="000160D3" w:rsidTr="00B82928" w14:paraId="0605463C" w14:textId="77777777">
        <w:tc>
          <w:tcPr>
            <w:tcW w:w="3397" w:type="dxa"/>
            <w:vAlign w:val="center"/>
          </w:tcPr>
          <w:p w:rsidR="000160D3" w:rsidP="000160D3" w:rsidRDefault="000160D3" w14:paraId="75A9971C" w14:textId="13641C21">
            <w:pPr>
              <w:rPr>
                <w:rFonts w:cstheme="minorHAnsi"/>
                <w:i/>
              </w:rPr>
            </w:pPr>
            <w:r>
              <w:rPr>
                <w:rFonts w:cstheme="minorHAnsi"/>
                <w:i/>
              </w:rPr>
              <w:t>How is the stakeholder environment in favor/ opposing to MEPS?</w:t>
            </w:r>
          </w:p>
        </w:tc>
        <w:tc>
          <w:tcPr>
            <w:tcW w:w="5954" w:type="dxa"/>
          </w:tcPr>
          <w:p w:rsidRPr="007E0D83" w:rsidR="000160D3" w:rsidP="000160D3" w:rsidRDefault="000160D3" w14:paraId="0616F134" w14:textId="77777777">
            <w:pPr>
              <w:rPr>
                <w:rFonts w:cstheme="minorHAnsi"/>
              </w:rPr>
            </w:pPr>
          </w:p>
        </w:tc>
        <w:tc>
          <w:tcPr>
            <w:tcW w:w="5245" w:type="dxa"/>
          </w:tcPr>
          <w:p w:rsidRPr="007E0D83" w:rsidR="000160D3" w:rsidP="000160D3" w:rsidRDefault="000160D3" w14:paraId="39301E40" w14:textId="77777777"/>
        </w:tc>
      </w:tr>
      <w:tr w:rsidRPr="007E0D83" w:rsidR="00A15044" w:rsidTr="00A34E08" w14:paraId="53BF27A1" w14:textId="77777777">
        <w:trPr>
          <w:trHeight w:val="397"/>
        </w:trPr>
        <w:tc>
          <w:tcPr>
            <w:tcW w:w="14596" w:type="dxa"/>
            <w:gridSpan w:val="3"/>
            <w:shd w:val="clear" w:color="auto" w:fill="D9D9D9" w:themeFill="background1" w:themeFillShade="D9"/>
            <w:vAlign w:val="center"/>
          </w:tcPr>
          <w:p w:rsidRPr="00A15044" w:rsidR="00A15044" w:rsidP="000160D3" w:rsidRDefault="00A15044" w14:paraId="7E6A6C06" w14:textId="2680B986">
            <w:pPr>
              <w:rPr>
                <w:rFonts w:cstheme="minorHAnsi"/>
                <w:sz w:val="24"/>
                <w:szCs w:val="24"/>
              </w:rPr>
            </w:pPr>
            <w:r w:rsidRPr="00A15044">
              <w:rPr>
                <w:rFonts w:cstheme="minorHAnsi"/>
                <w:b/>
                <w:bCs/>
                <w:iCs/>
                <w:sz w:val="24"/>
                <w:szCs w:val="24"/>
              </w:rPr>
              <w:t>Layout</w:t>
            </w:r>
          </w:p>
        </w:tc>
      </w:tr>
      <w:tr w:rsidRPr="007E0D83" w:rsidR="000160D3" w:rsidTr="00B82928" w14:paraId="41A6C5FD" w14:textId="77777777">
        <w:tc>
          <w:tcPr>
            <w:tcW w:w="3397" w:type="dxa"/>
            <w:vAlign w:val="center"/>
          </w:tcPr>
          <w:p w:rsidRPr="00E8352D" w:rsidR="000160D3" w:rsidP="000160D3" w:rsidRDefault="000160D3" w14:paraId="74D09935" w14:textId="66A327BD">
            <w:pPr>
              <w:rPr>
                <w:rFonts w:cstheme="minorHAnsi"/>
                <w:i/>
              </w:rPr>
            </w:pPr>
            <w:r>
              <w:rPr>
                <w:rFonts w:cstheme="minorHAnsi"/>
                <w:i/>
              </w:rPr>
              <w:t>What would you identify as key design features/ characteristics of MEPS scheme?</w:t>
            </w:r>
          </w:p>
        </w:tc>
        <w:tc>
          <w:tcPr>
            <w:tcW w:w="5954" w:type="dxa"/>
          </w:tcPr>
          <w:p w:rsidRPr="007E0D83" w:rsidR="000160D3" w:rsidP="000160D3" w:rsidRDefault="000160D3" w14:paraId="01928D0E" w14:textId="77777777">
            <w:pPr>
              <w:rPr>
                <w:rFonts w:cstheme="minorHAnsi"/>
              </w:rPr>
            </w:pPr>
          </w:p>
        </w:tc>
        <w:tc>
          <w:tcPr>
            <w:tcW w:w="5245" w:type="dxa"/>
          </w:tcPr>
          <w:p w:rsidRPr="007E0D83" w:rsidR="000160D3" w:rsidP="000160D3" w:rsidRDefault="000160D3" w14:paraId="6E39FCDE" w14:textId="77777777">
            <w:pPr>
              <w:rPr>
                <w:rFonts w:cstheme="minorHAnsi"/>
              </w:rPr>
            </w:pPr>
          </w:p>
        </w:tc>
      </w:tr>
      <w:tr w:rsidR="000160D3" w:rsidTr="00B82928" w14:paraId="6A87F4A5" w14:textId="77777777">
        <w:trPr>
          <w:trHeight w:val="300"/>
        </w:trPr>
        <w:tc>
          <w:tcPr>
            <w:tcW w:w="3397" w:type="dxa"/>
            <w:vAlign w:val="center"/>
          </w:tcPr>
          <w:p w:rsidR="000160D3" w:rsidP="000160D3" w:rsidRDefault="000160D3" w14:paraId="00FC7117" w14:textId="311E11C1">
            <w:pPr>
              <w:rPr>
                <w:i/>
                <w:iCs/>
              </w:rPr>
            </w:pPr>
            <w:r w:rsidRPr="047142D8">
              <w:rPr>
                <w:i/>
                <w:iCs/>
              </w:rPr>
              <w:t>What metric would you use to assess the implementation of MEPS?</w:t>
            </w:r>
          </w:p>
        </w:tc>
        <w:tc>
          <w:tcPr>
            <w:tcW w:w="5954" w:type="dxa"/>
          </w:tcPr>
          <w:p w:rsidR="000160D3" w:rsidP="000160D3" w:rsidRDefault="000160D3" w14:paraId="6866619B" w14:textId="76ECB26B"/>
        </w:tc>
        <w:tc>
          <w:tcPr>
            <w:tcW w:w="5245" w:type="dxa"/>
          </w:tcPr>
          <w:p w:rsidR="000160D3" w:rsidP="000160D3" w:rsidRDefault="000160D3" w14:paraId="2AA4EFA3" w14:textId="02177C4C"/>
        </w:tc>
      </w:tr>
      <w:tr w:rsidRPr="007E0D83" w:rsidR="00A15044" w:rsidTr="00A34E08" w14:paraId="513271D0" w14:textId="77777777">
        <w:trPr>
          <w:trHeight w:val="397"/>
        </w:trPr>
        <w:tc>
          <w:tcPr>
            <w:tcW w:w="14596" w:type="dxa"/>
            <w:gridSpan w:val="3"/>
            <w:shd w:val="clear" w:color="auto" w:fill="D9D9D9" w:themeFill="background1" w:themeFillShade="D9"/>
            <w:vAlign w:val="center"/>
          </w:tcPr>
          <w:p w:rsidRPr="00A15044" w:rsidR="00A15044" w:rsidP="000160D3" w:rsidRDefault="00A15044" w14:paraId="1B1008E8" w14:textId="3409A441">
            <w:pPr>
              <w:rPr>
                <w:rFonts w:cstheme="minorHAnsi"/>
                <w:sz w:val="24"/>
                <w:szCs w:val="24"/>
              </w:rPr>
            </w:pPr>
            <w:r w:rsidRPr="00A15044">
              <w:rPr>
                <w:rFonts w:cstheme="minorHAnsi"/>
                <w:b/>
                <w:bCs/>
                <w:iCs/>
                <w:sz w:val="24"/>
                <w:szCs w:val="24"/>
              </w:rPr>
              <w:t>Experts and skills</w:t>
            </w:r>
          </w:p>
        </w:tc>
      </w:tr>
      <w:tr w:rsidRPr="007E0D83" w:rsidR="000160D3" w:rsidTr="00B82928" w14:paraId="1D939920" w14:textId="77777777">
        <w:tc>
          <w:tcPr>
            <w:tcW w:w="3397" w:type="dxa"/>
            <w:vAlign w:val="center"/>
          </w:tcPr>
          <w:p w:rsidRPr="00A87901" w:rsidR="000160D3" w:rsidP="000160D3" w:rsidRDefault="000160D3" w14:paraId="7DF8B7E9" w14:textId="637909AA">
            <w:pPr>
              <w:rPr>
                <w:rFonts w:cstheme="minorHAnsi"/>
                <w:i/>
              </w:rPr>
            </w:pPr>
            <w:r w:rsidRPr="047142D8">
              <w:rPr>
                <w:i/>
              </w:rPr>
              <w:t>A dynamic roll-out of energy renovations supported by MEPS depends on the availability of a qualified workforce. Do you believe your country has the necessary competence and skills in the workforce to accelerate high-quality renovation works?</w:t>
            </w:r>
            <w:r w:rsidRPr="047142D8">
              <w:rPr>
                <w:i/>
                <w:iCs/>
              </w:rPr>
              <w:t xml:space="preserve"> Does your country have training programs to acquire the necessary competences and skills?</w:t>
            </w:r>
          </w:p>
        </w:tc>
        <w:tc>
          <w:tcPr>
            <w:tcW w:w="5954" w:type="dxa"/>
          </w:tcPr>
          <w:p w:rsidRPr="007E0D83" w:rsidR="000160D3" w:rsidP="000160D3" w:rsidRDefault="000160D3" w14:paraId="49B465D9" w14:textId="77777777">
            <w:pPr>
              <w:rPr>
                <w:rFonts w:cstheme="minorHAnsi"/>
              </w:rPr>
            </w:pPr>
          </w:p>
        </w:tc>
        <w:tc>
          <w:tcPr>
            <w:tcW w:w="5245" w:type="dxa"/>
          </w:tcPr>
          <w:p w:rsidRPr="007E0D83" w:rsidR="000160D3" w:rsidP="000160D3" w:rsidRDefault="000160D3" w14:paraId="28B40795" w14:textId="77777777">
            <w:pPr>
              <w:rPr>
                <w:rFonts w:cstheme="minorHAnsi"/>
              </w:rPr>
            </w:pPr>
          </w:p>
        </w:tc>
      </w:tr>
      <w:tr w:rsidRPr="007E0D83" w:rsidR="00A15044" w:rsidTr="00A34E08" w14:paraId="0F548D59" w14:textId="77777777">
        <w:trPr>
          <w:trHeight w:val="397"/>
        </w:trPr>
        <w:tc>
          <w:tcPr>
            <w:tcW w:w="14596" w:type="dxa"/>
            <w:gridSpan w:val="3"/>
            <w:shd w:val="clear" w:color="auto" w:fill="D9D9D9" w:themeFill="background1" w:themeFillShade="D9"/>
            <w:vAlign w:val="center"/>
          </w:tcPr>
          <w:p w:rsidRPr="00A15044" w:rsidR="00A15044" w:rsidP="000160D3" w:rsidRDefault="00A15044" w14:paraId="6D487244" w14:textId="29130FB8">
            <w:pPr>
              <w:rPr>
                <w:rFonts w:cstheme="minorHAnsi"/>
                <w:sz w:val="24"/>
                <w:szCs w:val="24"/>
              </w:rPr>
            </w:pPr>
            <w:r w:rsidRPr="00A15044">
              <w:rPr>
                <w:b/>
                <w:bCs/>
                <w:iCs/>
                <w:sz w:val="24"/>
                <w:szCs w:val="24"/>
              </w:rPr>
              <w:t>Financial incentives</w:t>
            </w:r>
          </w:p>
        </w:tc>
      </w:tr>
      <w:tr w:rsidRPr="007E0D83" w:rsidR="000160D3" w:rsidTr="00B82928" w14:paraId="10B894AB" w14:textId="77777777">
        <w:tc>
          <w:tcPr>
            <w:tcW w:w="3397" w:type="dxa"/>
            <w:vAlign w:val="center"/>
          </w:tcPr>
          <w:p w:rsidRPr="00836330" w:rsidR="000160D3" w:rsidP="000160D3" w:rsidRDefault="000160D3" w14:paraId="22B43A76" w14:textId="5CA4BB0B">
            <w:pPr>
              <w:rPr>
                <w:rFonts w:cstheme="minorHAnsi"/>
                <w:i/>
              </w:rPr>
            </w:pPr>
            <w:r w:rsidRPr="00A87901">
              <w:rPr>
                <w:rFonts w:cstheme="minorHAnsi"/>
                <w:i/>
              </w:rPr>
              <w:t>Is there an ecosystem of financial support in which MEPS schemes to be embedded?</w:t>
            </w:r>
          </w:p>
        </w:tc>
        <w:tc>
          <w:tcPr>
            <w:tcW w:w="5954" w:type="dxa"/>
          </w:tcPr>
          <w:p w:rsidRPr="007E0D83" w:rsidR="000160D3" w:rsidP="000160D3" w:rsidRDefault="000160D3" w14:paraId="773389D8" w14:textId="77777777">
            <w:pPr>
              <w:rPr>
                <w:rFonts w:cstheme="minorHAnsi"/>
              </w:rPr>
            </w:pPr>
          </w:p>
        </w:tc>
        <w:tc>
          <w:tcPr>
            <w:tcW w:w="5245" w:type="dxa"/>
          </w:tcPr>
          <w:p w:rsidRPr="007E0D83" w:rsidR="000160D3" w:rsidP="000160D3" w:rsidRDefault="000160D3" w14:paraId="0F3C2087" w14:textId="77777777">
            <w:pPr>
              <w:rPr>
                <w:rFonts w:cstheme="minorHAnsi"/>
              </w:rPr>
            </w:pPr>
          </w:p>
        </w:tc>
      </w:tr>
      <w:tr w:rsidRPr="007E0D83" w:rsidR="000160D3" w:rsidTr="00B82928" w14:paraId="6FDCE626" w14:textId="77777777">
        <w:tc>
          <w:tcPr>
            <w:tcW w:w="3397" w:type="dxa"/>
            <w:vAlign w:val="center"/>
          </w:tcPr>
          <w:p w:rsidRPr="00A87901" w:rsidR="000160D3" w:rsidP="000160D3" w:rsidRDefault="000160D3" w14:paraId="34A69797" w14:textId="325E01F5">
            <w:pPr>
              <w:rPr>
                <w:rFonts w:cstheme="minorHAnsi"/>
                <w:i/>
              </w:rPr>
            </w:pPr>
            <w:r>
              <w:rPr>
                <w:rFonts w:cstheme="minorHAnsi"/>
                <w:i/>
              </w:rPr>
              <w:lastRenderedPageBreak/>
              <w:t>What type of financial incentives do you think would stimulate the deployment of MEPS in your country?</w:t>
            </w:r>
          </w:p>
        </w:tc>
        <w:tc>
          <w:tcPr>
            <w:tcW w:w="5954" w:type="dxa"/>
          </w:tcPr>
          <w:p w:rsidRPr="007E0D83" w:rsidR="000160D3" w:rsidP="000160D3" w:rsidRDefault="000160D3" w14:paraId="761247AE" w14:textId="77777777">
            <w:pPr>
              <w:rPr>
                <w:rFonts w:cstheme="minorHAnsi"/>
              </w:rPr>
            </w:pPr>
          </w:p>
        </w:tc>
        <w:tc>
          <w:tcPr>
            <w:tcW w:w="5245" w:type="dxa"/>
          </w:tcPr>
          <w:p w:rsidRPr="007E0D83" w:rsidR="000160D3" w:rsidP="000160D3" w:rsidRDefault="000160D3" w14:paraId="3654D785" w14:textId="77777777">
            <w:pPr>
              <w:rPr>
                <w:rFonts w:cstheme="minorHAnsi"/>
              </w:rPr>
            </w:pPr>
          </w:p>
        </w:tc>
      </w:tr>
      <w:tr w:rsidRPr="007E0D83" w:rsidR="00A15044" w:rsidTr="00A34E08" w14:paraId="77DFD7E4" w14:textId="77777777">
        <w:trPr>
          <w:trHeight w:val="397"/>
        </w:trPr>
        <w:tc>
          <w:tcPr>
            <w:tcW w:w="14596" w:type="dxa"/>
            <w:gridSpan w:val="3"/>
            <w:shd w:val="clear" w:color="auto" w:fill="D9D9D9" w:themeFill="background1" w:themeFillShade="D9"/>
            <w:vAlign w:val="center"/>
          </w:tcPr>
          <w:p w:rsidRPr="00A15044" w:rsidR="00A15044" w:rsidP="000160D3" w:rsidRDefault="00A15044" w14:paraId="363DB1EE" w14:textId="1061D100">
            <w:pPr>
              <w:rPr>
                <w:rFonts w:cstheme="minorHAnsi"/>
                <w:sz w:val="24"/>
                <w:szCs w:val="24"/>
              </w:rPr>
            </w:pPr>
            <w:r w:rsidRPr="00A15044">
              <w:rPr>
                <w:rFonts w:cstheme="minorHAnsi"/>
                <w:b/>
                <w:bCs/>
                <w:iCs/>
                <w:sz w:val="24"/>
                <w:szCs w:val="24"/>
              </w:rPr>
              <w:t>Other</w:t>
            </w:r>
          </w:p>
        </w:tc>
      </w:tr>
      <w:tr w:rsidRPr="007E0D83" w:rsidR="000160D3" w:rsidTr="00481492" w14:paraId="3091F761" w14:textId="77777777">
        <w:trPr>
          <w:trHeight w:val="763"/>
        </w:trPr>
        <w:tc>
          <w:tcPr>
            <w:tcW w:w="3397" w:type="dxa"/>
            <w:vAlign w:val="center"/>
          </w:tcPr>
          <w:p w:rsidR="000160D3" w:rsidP="000160D3" w:rsidRDefault="000160D3" w14:paraId="2C6FF856" w14:textId="7D8E91AF">
            <w:pPr>
              <w:rPr>
                <w:i/>
                <w:iCs/>
              </w:rPr>
            </w:pPr>
            <w:r w:rsidRPr="12F518DD">
              <w:rPr>
                <w:i/>
                <w:iCs/>
              </w:rPr>
              <w:t xml:space="preserve">What kind of support would you and representatives in your country responsible for the elaboration of MEPS schemes like to receive from the </w:t>
            </w:r>
            <w:proofErr w:type="spellStart"/>
            <w:r w:rsidRPr="12F518DD">
              <w:rPr>
                <w:i/>
                <w:iCs/>
              </w:rPr>
              <w:t>EPBD.</w:t>
            </w:r>
            <w:r w:rsidR="00640D4A">
              <w:rPr>
                <w:i/>
                <w:iCs/>
              </w:rPr>
              <w:t>w</w:t>
            </w:r>
            <w:r w:rsidRPr="12F518DD">
              <w:rPr>
                <w:i/>
                <w:iCs/>
              </w:rPr>
              <w:t>ise</w:t>
            </w:r>
            <w:proofErr w:type="spellEnd"/>
            <w:r w:rsidRPr="12F518DD">
              <w:rPr>
                <w:i/>
                <w:iCs/>
              </w:rPr>
              <w:t xml:space="preserve"> project in terms of MEPS implementation?</w:t>
            </w:r>
          </w:p>
        </w:tc>
        <w:tc>
          <w:tcPr>
            <w:tcW w:w="5954" w:type="dxa"/>
          </w:tcPr>
          <w:p w:rsidRPr="007E0D83" w:rsidR="000160D3" w:rsidP="000160D3" w:rsidRDefault="000160D3" w14:paraId="5E96B9A8" w14:textId="77777777">
            <w:pPr>
              <w:rPr>
                <w:rFonts w:cstheme="minorHAnsi"/>
              </w:rPr>
            </w:pPr>
          </w:p>
        </w:tc>
        <w:tc>
          <w:tcPr>
            <w:tcW w:w="5245" w:type="dxa"/>
          </w:tcPr>
          <w:p w:rsidRPr="007E0D83" w:rsidR="000160D3" w:rsidP="000160D3" w:rsidRDefault="000160D3" w14:paraId="575D47A2" w14:textId="77777777">
            <w:pPr>
              <w:rPr>
                <w:rFonts w:cstheme="minorHAnsi"/>
              </w:rPr>
            </w:pPr>
          </w:p>
        </w:tc>
      </w:tr>
    </w:tbl>
    <w:p w:rsidR="00A15044" w:rsidRDefault="00A15044" w14:paraId="41F52C6F" w14:textId="77777777">
      <w:r>
        <w:br w:type="page"/>
      </w:r>
    </w:p>
    <w:tbl>
      <w:tblPr>
        <w:tblStyle w:val="TableGrid"/>
        <w:tblW w:w="14596" w:type="dxa"/>
        <w:tblLook w:val="04A0" w:firstRow="1" w:lastRow="0" w:firstColumn="1" w:lastColumn="0" w:noHBand="0" w:noVBand="1"/>
      </w:tblPr>
      <w:tblGrid>
        <w:gridCol w:w="3397"/>
        <w:gridCol w:w="5954"/>
        <w:gridCol w:w="5245"/>
      </w:tblGrid>
      <w:tr w:rsidRPr="007E0D83" w:rsidR="000160D3" w:rsidTr="2FC9A6A3" w14:paraId="3B0F07DE" w14:textId="77777777">
        <w:trPr>
          <w:trHeight w:val="567"/>
        </w:trPr>
        <w:tc>
          <w:tcPr>
            <w:tcW w:w="14596" w:type="dxa"/>
            <w:gridSpan w:val="3"/>
            <w:shd w:val="clear" w:color="auto" w:fill="BDD6EE" w:themeFill="accent5" w:themeFillTint="66"/>
            <w:tcMar/>
            <w:vAlign w:val="center"/>
          </w:tcPr>
          <w:p w:rsidRPr="004E490C" w:rsidR="000160D3" w:rsidP="2FC9A6A3" w:rsidRDefault="000160D3" w14:paraId="3CE1BCA6" w14:textId="6A3D04FC">
            <w:pPr>
              <w:rPr>
                <w:rFonts w:cs="Calibri" w:cstheme="minorAscii"/>
                <w:b w:val="1"/>
                <w:bCs w:val="1"/>
                <w:color w:val="1F3864" w:themeColor="accent1" w:themeShade="80"/>
                <w:sz w:val="24"/>
                <w:szCs w:val="24"/>
                <w:u w:val="single"/>
              </w:rPr>
            </w:pPr>
            <w:commentRangeStart w:id="964046622"/>
            <w:r w:rsidRPr="2FC9A6A3" w:rsidR="5D413633">
              <w:rPr>
                <w:rFonts w:cs="Calibri" w:cstheme="minorAscii"/>
                <w:b w:val="1"/>
                <w:bCs w:val="1"/>
                <w:color w:val="1F3864" w:themeColor="accent1" w:themeTint="FF" w:themeShade="80"/>
                <w:sz w:val="24"/>
                <w:szCs w:val="24"/>
                <w:u w:val="single"/>
              </w:rPr>
              <w:t>Building Renovation Passport (BRP)</w:t>
            </w:r>
            <w:commentRangeEnd w:id="964046622"/>
            <w:r>
              <w:rPr>
                <w:rStyle w:val="CommentReference"/>
              </w:rPr>
              <w:commentReference w:id="964046622"/>
            </w:r>
          </w:p>
        </w:tc>
      </w:tr>
      <w:tr w:rsidRPr="007E0D83" w:rsidR="000160D3" w:rsidTr="2FC9A6A3" w14:paraId="6BE08DE1" w14:textId="77777777">
        <w:trPr>
          <w:trHeight w:val="567"/>
        </w:trPr>
        <w:tc>
          <w:tcPr>
            <w:tcW w:w="14596" w:type="dxa"/>
            <w:gridSpan w:val="3"/>
            <w:shd w:val="clear" w:color="auto" w:fill="C5E0B3" w:themeFill="accent6" w:themeFillTint="66"/>
            <w:tcMar/>
            <w:vAlign w:val="center"/>
          </w:tcPr>
          <w:p w:rsidRPr="004E490C" w:rsidR="000160D3" w:rsidP="000160D3" w:rsidRDefault="000160D3" w14:paraId="0C3F1A4C" w14:textId="77777777">
            <w:pPr>
              <w:rPr>
                <w:rFonts w:cstheme="minorHAnsi"/>
                <w:b/>
                <w:color w:val="1F3864" w:themeColor="accent1" w:themeShade="80"/>
                <w:sz w:val="24"/>
                <w:szCs w:val="24"/>
                <w:u w:val="single"/>
              </w:rPr>
            </w:pPr>
            <w:r w:rsidRPr="004E490C">
              <w:rPr>
                <w:rFonts w:cstheme="minorHAnsi"/>
                <w:b/>
                <w:color w:val="1F3864" w:themeColor="accent1" w:themeShade="80"/>
                <w:sz w:val="24"/>
                <w:szCs w:val="24"/>
              </w:rPr>
              <w:t>General observations regarding policy needs and possible overlaps with other work packages</w:t>
            </w:r>
          </w:p>
        </w:tc>
      </w:tr>
      <w:tr w:rsidRPr="007E0D83" w:rsidR="000160D3" w:rsidTr="2FC9A6A3" w14:paraId="363F2A9D" w14:textId="77777777">
        <w:tc>
          <w:tcPr>
            <w:tcW w:w="3397" w:type="dxa"/>
            <w:tcMar/>
            <w:vAlign w:val="center"/>
          </w:tcPr>
          <w:p w:rsidR="000160D3" w:rsidP="000160D3" w:rsidRDefault="000160D3" w14:paraId="54473C03" w14:textId="47E0DB3A">
            <w:pPr>
              <w:rPr>
                <w:rFonts w:cstheme="minorHAnsi"/>
                <w:i/>
              </w:rPr>
            </w:pPr>
            <w:r>
              <w:rPr>
                <w:rFonts w:cstheme="minorHAnsi"/>
                <w:i/>
              </w:rPr>
              <w:t>How should/ could BRPs be linked to ZEB standards?</w:t>
            </w:r>
          </w:p>
        </w:tc>
        <w:tc>
          <w:tcPr>
            <w:tcW w:w="5954" w:type="dxa"/>
            <w:tcMar/>
          </w:tcPr>
          <w:p w:rsidRPr="007E0D83" w:rsidR="000160D3" w:rsidP="000160D3" w:rsidRDefault="000160D3" w14:paraId="4BD62FA2" w14:textId="77777777">
            <w:pPr>
              <w:rPr>
                <w:rFonts w:cstheme="minorHAnsi"/>
              </w:rPr>
            </w:pPr>
          </w:p>
        </w:tc>
        <w:tc>
          <w:tcPr>
            <w:tcW w:w="5245" w:type="dxa"/>
            <w:tcMar/>
          </w:tcPr>
          <w:p w:rsidRPr="007E0D83" w:rsidR="000160D3" w:rsidP="000160D3" w:rsidRDefault="000160D3" w14:paraId="72EE2CF2" w14:textId="77777777">
            <w:pPr>
              <w:rPr>
                <w:rFonts w:cstheme="minorHAnsi"/>
              </w:rPr>
            </w:pPr>
          </w:p>
        </w:tc>
      </w:tr>
      <w:tr w:rsidRPr="007E0D83" w:rsidR="000160D3" w:rsidTr="2FC9A6A3" w14:paraId="6E1EDD3F" w14:textId="77777777">
        <w:tc>
          <w:tcPr>
            <w:tcW w:w="3397" w:type="dxa"/>
            <w:tcMar/>
            <w:vAlign w:val="center"/>
          </w:tcPr>
          <w:p w:rsidR="000160D3" w:rsidP="000160D3" w:rsidRDefault="000160D3" w14:paraId="478D300C" w14:textId="5C07A5A3">
            <w:pPr>
              <w:rPr>
                <w:rFonts w:cstheme="minorHAnsi"/>
                <w:i/>
              </w:rPr>
            </w:pPr>
            <w:r>
              <w:rPr>
                <w:rFonts w:cstheme="minorHAnsi"/>
                <w:i/>
              </w:rPr>
              <w:t>How should/ could BRPs interact with NBRP respectively built on each other?</w:t>
            </w:r>
          </w:p>
        </w:tc>
        <w:tc>
          <w:tcPr>
            <w:tcW w:w="5954" w:type="dxa"/>
            <w:tcMar/>
          </w:tcPr>
          <w:p w:rsidRPr="007E0D83" w:rsidR="000160D3" w:rsidP="000160D3" w:rsidRDefault="000160D3" w14:paraId="0E791AC6" w14:textId="77777777">
            <w:pPr>
              <w:rPr>
                <w:rFonts w:cstheme="minorHAnsi"/>
              </w:rPr>
            </w:pPr>
          </w:p>
        </w:tc>
        <w:tc>
          <w:tcPr>
            <w:tcW w:w="5245" w:type="dxa"/>
            <w:tcMar/>
          </w:tcPr>
          <w:p w:rsidRPr="007E0D83" w:rsidR="000160D3" w:rsidP="000160D3" w:rsidRDefault="000160D3" w14:paraId="5704CC4F" w14:textId="77777777">
            <w:pPr>
              <w:rPr>
                <w:rFonts w:cstheme="minorHAnsi"/>
              </w:rPr>
            </w:pPr>
          </w:p>
        </w:tc>
      </w:tr>
      <w:tr w:rsidRPr="007E0D83" w:rsidR="000160D3" w:rsidTr="2FC9A6A3" w14:paraId="74304EB2" w14:textId="77777777">
        <w:tc>
          <w:tcPr>
            <w:tcW w:w="3397" w:type="dxa"/>
            <w:tcMar/>
            <w:vAlign w:val="center"/>
          </w:tcPr>
          <w:p w:rsidRPr="00F236D6" w:rsidR="000160D3" w:rsidP="000160D3" w:rsidRDefault="000160D3" w14:paraId="53AACCB1" w14:textId="7D299540">
            <w:pPr>
              <w:rPr>
                <w:rFonts w:cstheme="minorHAnsi"/>
                <w:i/>
              </w:rPr>
            </w:pPr>
            <w:r>
              <w:rPr>
                <w:rFonts w:cstheme="minorHAnsi"/>
                <w:i/>
              </w:rPr>
              <w:t>What are the requirements to the legal status of BRP to become a design element for MEPS schemes?</w:t>
            </w:r>
          </w:p>
        </w:tc>
        <w:tc>
          <w:tcPr>
            <w:tcW w:w="5954" w:type="dxa"/>
            <w:tcMar/>
          </w:tcPr>
          <w:p w:rsidRPr="007E0D83" w:rsidR="000160D3" w:rsidP="000160D3" w:rsidRDefault="000160D3" w14:paraId="5A7B72D9" w14:textId="77777777">
            <w:pPr>
              <w:rPr>
                <w:rFonts w:cstheme="minorHAnsi"/>
              </w:rPr>
            </w:pPr>
          </w:p>
        </w:tc>
        <w:tc>
          <w:tcPr>
            <w:tcW w:w="5245" w:type="dxa"/>
            <w:tcMar/>
          </w:tcPr>
          <w:p w:rsidRPr="007E0D83" w:rsidR="000160D3" w:rsidP="000160D3" w:rsidRDefault="000160D3" w14:paraId="4CF1D2C9" w14:textId="77777777">
            <w:pPr>
              <w:rPr>
                <w:rFonts w:cstheme="minorHAnsi"/>
              </w:rPr>
            </w:pPr>
          </w:p>
        </w:tc>
      </w:tr>
      <w:tr w:rsidRPr="007E0D83" w:rsidR="000160D3" w:rsidTr="2FC9A6A3" w14:paraId="66490843" w14:textId="77777777">
        <w:tc>
          <w:tcPr>
            <w:tcW w:w="3397" w:type="dxa"/>
            <w:tcMar/>
            <w:vAlign w:val="center"/>
          </w:tcPr>
          <w:p w:rsidR="000160D3" w:rsidP="000160D3" w:rsidRDefault="000160D3" w14:paraId="2EA5D6D1" w14:textId="6855A29E">
            <w:pPr>
              <w:rPr>
                <w:rFonts w:cstheme="minorHAnsi"/>
                <w:i/>
              </w:rPr>
            </w:pPr>
            <w:r>
              <w:rPr>
                <w:rFonts w:cstheme="minorHAnsi"/>
                <w:i/>
              </w:rPr>
              <w:t>What are the overlaps between BRP/ EPCs? (DBL?)</w:t>
            </w:r>
          </w:p>
        </w:tc>
        <w:tc>
          <w:tcPr>
            <w:tcW w:w="5954" w:type="dxa"/>
            <w:tcMar/>
          </w:tcPr>
          <w:p w:rsidRPr="007E0D83" w:rsidR="000160D3" w:rsidP="000160D3" w:rsidRDefault="000160D3" w14:paraId="2B2EEC2A" w14:textId="77777777">
            <w:pPr>
              <w:rPr>
                <w:rFonts w:cstheme="minorHAnsi"/>
              </w:rPr>
            </w:pPr>
          </w:p>
        </w:tc>
        <w:tc>
          <w:tcPr>
            <w:tcW w:w="5245" w:type="dxa"/>
            <w:tcMar/>
          </w:tcPr>
          <w:p w:rsidRPr="007E0D83" w:rsidR="000160D3" w:rsidP="000160D3" w:rsidRDefault="000160D3" w14:paraId="4226D1BD" w14:textId="77777777">
            <w:pPr>
              <w:rPr>
                <w:rFonts w:cstheme="minorHAnsi"/>
              </w:rPr>
            </w:pPr>
          </w:p>
        </w:tc>
      </w:tr>
      <w:tr w:rsidRPr="00D8002F" w:rsidR="000160D3" w:rsidTr="2FC9A6A3" w14:paraId="4C4EBF0E" w14:textId="77777777">
        <w:trPr>
          <w:trHeight w:val="567"/>
        </w:trPr>
        <w:tc>
          <w:tcPr>
            <w:tcW w:w="14596" w:type="dxa"/>
            <w:gridSpan w:val="3"/>
            <w:shd w:val="clear" w:color="auto" w:fill="C5E0B3" w:themeFill="accent6" w:themeFillTint="66"/>
            <w:tcMar/>
            <w:vAlign w:val="center"/>
          </w:tcPr>
          <w:p w:rsidRPr="00D8002F" w:rsidR="000160D3" w:rsidP="000160D3" w:rsidRDefault="000160D3" w14:paraId="34E4E5C0" w14:textId="77777777">
            <w:pPr>
              <w:rPr>
                <w:rFonts w:cstheme="minorHAnsi"/>
                <w:b/>
                <w:color w:val="2F5496" w:themeColor="accent1" w:themeShade="BF"/>
                <w:sz w:val="24"/>
                <w:szCs w:val="24"/>
              </w:rPr>
            </w:pPr>
            <w:r w:rsidRPr="004E490C">
              <w:rPr>
                <w:rFonts w:cstheme="minorHAnsi"/>
                <w:b/>
                <w:color w:val="1F3864" w:themeColor="accent1" w:themeShade="80"/>
                <w:sz w:val="24"/>
                <w:szCs w:val="24"/>
              </w:rPr>
              <w:t>Specific questions relevant to the focus countries</w:t>
            </w:r>
          </w:p>
        </w:tc>
      </w:tr>
      <w:tr w:rsidRPr="007E0D83" w:rsidR="00B77C38" w:rsidTr="2FC9A6A3" w14:paraId="4A0D2D4D" w14:textId="77777777">
        <w:trPr>
          <w:trHeight w:val="397"/>
        </w:trPr>
        <w:tc>
          <w:tcPr>
            <w:tcW w:w="14596" w:type="dxa"/>
            <w:gridSpan w:val="3"/>
            <w:shd w:val="clear" w:color="auto" w:fill="D9D9D9" w:themeFill="background1" w:themeFillShade="D9"/>
            <w:tcMar/>
            <w:vAlign w:val="center"/>
          </w:tcPr>
          <w:p w:rsidRPr="00B77C38" w:rsidR="00B77C38" w:rsidP="000160D3" w:rsidRDefault="00B77C38" w14:paraId="4835911F" w14:textId="422C200B">
            <w:pPr>
              <w:rPr>
                <w:rFonts w:cstheme="minorHAnsi"/>
                <w:sz w:val="24"/>
                <w:szCs w:val="24"/>
              </w:rPr>
            </w:pPr>
            <w:r w:rsidRPr="00B77C38">
              <w:rPr>
                <w:rFonts w:cstheme="minorHAnsi"/>
                <w:b/>
                <w:bCs/>
                <w:iCs/>
                <w:sz w:val="24"/>
                <w:szCs w:val="24"/>
              </w:rPr>
              <w:t>Policy and legal framework</w:t>
            </w:r>
          </w:p>
        </w:tc>
      </w:tr>
      <w:tr w:rsidRPr="007E0D83" w:rsidR="000160D3" w:rsidTr="2FC9A6A3" w14:paraId="56237ADF" w14:textId="77777777">
        <w:tc>
          <w:tcPr>
            <w:tcW w:w="3397" w:type="dxa"/>
            <w:tcMar/>
            <w:vAlign w:val="center"/>
          </w:tcPr>
          <w:p w:rsidRPr="00F236D6" w:rsidR="000160D3" w:rsidP="000160D3" w:rsidRDefault="000160D3" w14:paraId="6E7D11A6" w14:textId="1480CA9F">
            <w:pPr>
              <w:rPr>
                <w:rFonts w:cstheme="minorHAnsi"/>
                <w:i/>
              </w:rPr>
            </w:pPr>
            <w:r w:rsidRPr="00F236D6">
              <w:rPr>
                <w:rFonts w:cstheme="minorHAnsi"/>
                <w:i/>
              </w:rPr>
              <w:t>What is the legal status of BRP in your country?</w:t>
            </w:r>
          </w:p>
        </w:tc>
        <w:tc>
          <w:tcPr>
            <w:tcW w:w="5954" w:type="dxa"/>
            <w:tcMar/>
          </w:tcPr>
          <w:p w:rsidRPr="007E0D83" w:rsidR="000160D3" w:rsidP="000160D3" w:rsidRDefault="000160D3" w14:paraId="4F1B01D1" w14:textId="77777777">
            <w:pPr>
              <w:rPr>
                <w:rFonts w:cstheme="minorHAnsi"/>
              </w:rPr>
            </w:pPr>
          </w:p>
        </w:tc>
        <w:tc>
          <w:tcPr>
            <w:tcW w:w="5245" w:type="dxa"/>
            <w:tcMar/>
          </w:tcPr>
          <w:p w:rsidRPr="007E0D83" w:rsidR="000160D3" w:rsidP="000160D3" w:rsidRDefault="000160D3" w14:paraId="5A219A26" w14:textId="77777777">
            <w:pPr>
              <w:rPr>
                <w:rFonts w:cstheme="minorHAnsi"/>
              </w:rPr>
            </w:pPr>
          </w:p>
        </w:tc>
      </w:tr>
      <w:tr w:rsidRPr="007E0D83" w:rsidR="000160D3" w:rsidTr="2FC9A6A3" w14:paraId="4AA48F65" w14:textId="77777777">
        <w:tc>
          <w:tcPr>
            <w:tcW w:w="3397" w:type="dxa"/>
            <w:tcMar/>
            <w:vAlign w:val="center"/>
          </w:tcPr>
          <w:p w:rsidRPr="00F236D6" w:rsidR="000160D3" w:rsidP="000160D3" w:rsidRDefault="000160D3" w14:paraId="4AADA823" w14:textId="0E215482">
            <w:pPr>
              <w:rPr>
                <w:i/>
                <w:iCs/>
              </w:rPr>
            </w:pPr>
            <w:r w:rsidRPr="12F518DD">
              <w:rPr>
                <w:i/>
                <w:iCs/>
              </w:rPr>
              <w:t xml:space="preserve">What </w:t>
            </w:r>
            <w:r>
              <w:rPr>
                <w:i/>
                <w:iCs/>
              </w:rPr>
              <w:t>is</w:t>
            </w:r>
            <w:r w:rsidRPr="12F518DD">
              <w:rPr>
                <w:i/>
                <w:iCs/>
              </w:rPr>
              <w:t xml:space="preserve"> the national policy setting regarding the design and implementation of BRPs?</w:t>
            </w:r>
          </w:p>
        </w:tc>
        <w:tc>
          <w:tcPr>
            <w:tcW w:w="5954" w:type="dxa"/>
            <w:tcMar/>
          </w:tcPr>
          <w:p w:rsidRPr="00F236D6" w:rsidR="000160D3" w:rsidP="000160D3" w:rsidRDefault="000160D3" w14:paraId="0318346A" w14:textId="77777777">
            <w:pPr>
              <w:rPr>
                <w:rFonts w:cstheme="minorHAnsi"/>
              </w:rPr>
            </w:pPr>
          </w:p>
        </w:tc>
        <w:tc>
          <w:tcPr>
            <w:tcW w:w="5245" w:type="dxa"/>
            <w:tcMar/>
          </w:tcPr>
          <w:p w:rsidRPr="007E0D83" w:rsidR="000160D3" w:rsidP="000160D3" w:rsidRDefault="000160D3" w14:paraId="529F76FC" w14:textId="77777777">
            <w:pPr>
              <w:rPr>
                <w:rFonts w:cstheme="minorHAnsi"/>
              </w:rPr>
            </w:pPr>
          </w:p>
        </w:tc>
      </w:tr>
      <w:tr w:rsidRPr="007E0D83" w:rsidR="000160D3" w:rsidTr="2FC9A6A3" w14:paraId="273EC790" w14:textId="77777777">
        <w:tc>
          <w:tcPr>
            <w:tcW w:w="3397" w:type="dxa"/>
            <w:tcMar/>
            <w:vAlign w:val="center"/>
          </w:tcPr>
          <w:p w:rsidRPr="12F518DD" w:rsidR="000160D3" w:rsidP="000160D3" w:rsidRDefault="000160D3" w14:paraId="5D502886" w14:textId="4F73802A">
            <w:pPr>
              <w:rPr>
                <w:i/>
                <w:iCs/>
              </w:rPr>
            </w:pPr>
            <w:r>
              <w:rPr>
                <w:i/>
                <w:iCs/>
              </w:rPr>
              <w:t>What policies do you think would stimulate the deployment of BRPs in your country?</w:t>
            </w:r>
          </w:p>
        </w:tc>
        <w:tc>
          <w:tcPr>
            <w:tcW w:w="5954" w:type="dxa"/>
            <w:tcMar/>
          </w:tcPr>
          <w:p w:rsidRPr="00F236D6" w:rsidR="000160D3" w:rsidP="000160D3" w:rsidRDefault="000160D3" w14:paraId="672F8FB1" w14:textId="77777777">
            <w:pPr>
              <w:rPr>
                <w:rFonts w:cstheme="minorHAnsi"/>
              </w:rPr>
            </w:pPr>
          </w:p>
        </w:tc>
        <w:tc>
          <w:tcPr>
            <w:tcW w:w="5245" w:type="dxa"/>
            <w:tcMar/>
          </w:tcPr>
          <w:p w:rsidRPr="007E0D83" w:rsidR="000160D3" w:rsidP="000160D3" w:rsidRDefault="000160D3" w14:paraId="26A87289" w14:textId="77777777">
            <w:pPr>
              <w:rPr>
                <w:rFonts w:cstheme="minorHAnsi"/>
              </w:rPr>
            </w:pPr>
          </w:p>
        </w:tc>
      </w:tr>
      <w:tr w:rsidRPr="007E0D83" w:rsidR="00B77C38" w:rsidTr="2FC9A6A3" w14:paraId="044A213A" w14:textId="77777777">
        <w:trPr>
          <w:trHeight w:val="397"/>
        </w:trPr>
        <w:tc>
          <w:tcPr>
            <w:tcW w:w="14596" w:type="dxa"/>
            <w:gridSpan w:val="3"/>
            <w:shd w:val="clear" w:color="auto" w:fill="D9D9D9" w:themeFill="background1" w:themeFillShade="D9"/>
            <w:tcMar/>
            <w:vAlign w:val="center"/>
          </w:tcPr>
          <w:p w:rsidRPr="00B77C38" w:rsidR="00B77C38" w:rsidP="000160D3" w:rsidRDefault="00B77C38" w14:paraId="5E0F194A" w14:textId="7DB9A80E">
            <w:pPr>
              <w:rPr>
                <w:rFonts w:cstheme="minorHAnsi"/>
                <w:sz w:val="24"/>
                <w:szCs w:val="24"/>
              </w:rPr>
            </w:pPr>
            <w:r w:rsidRPr="00B77C38">
              <w:rPr>
                <w:rFonts w:cstheme="minorHAnsi"/>
                <w:b/>
                <w:bCs/>
                <w:iCs/>
                <w:sz w:val="24"/>
                <w:szCs w:val="24"/>
              </w:rPr>
              <w:t>Communication and perception</w:t>
            </w:r>
          </w:p>
        </w:tc>
      </w:tr>
      <w:tr w:rsidRPr="007E0D83" w:rsidR="000160D3" w:rsidTr="2FC9A6A3" w14:paraId="0266AD4C" w14:textId="77777777">
        <w:tc>
          <w:tcPr>
            <w:tcW w:w="3397" w:type="dxa"/>
            <w:tcMar/>
            <w:vAlign w:val="center"/>
          </w:tcPr>
          <w:p w:rsidRPr="00F236D6" w:rsidR="000160D3" w:rsidP="000160D3" w:rsidRDefault="000160D3" w14:paraId="261DEB1D" w14:textId="43F6268B">
            <w:pPr>
              <w:rPr>
                <w:rFonts w:cstheme="minorHAnsi"/>
                <w:i/>
              </w:rPr>
            </w:pPr>
            <w:r w:rsidRPr="00F236D6">
              <w:rPr>
                <w:rFonts w:cstheme="minorHAnsi"/>
                <w:i/>
              </w:rPr>
              <w:t>How would you assess the public awareness level towards BRPs in your country?</w:t>
            </w:r>
          </w:p>
        </w:tc>
        <w:tc>
          <w:tcPr>
            <w:tcW w:w="5954" w:type="dxa"/>
            <w:tcMar/>
          </w:tcPr>
          <w:p w:rsidRPr="007E0D83" w:rsidR="000160D3" w:rsidP="000160D3" w:rsidRDefault="000160D3" w14:paraId="64D16DB5" w14:textId="77777777">
            <w:pPr>
              <w:rPr>
                <w:rFonts w:cstheme="minorHAnsi"/>
              </w:rPr>
            </w:pPr>
          </w:p>
        </w:tc>
        <w:tc>
          <w:tcPr>
            <w:tcW w:w="5245" w:type="dxa"/>
            <w:tcMar/>
          </w:tcPr>
          <w:p w:rsidRPr="007E0D83" w:rsidR="000160D3" w:rsidP="000160D3" w:rsidRDefault="000160D3" w14:paraId="516A9F1B" w14:textId="77777777">
            <w:pPr>
              <w:rPr>
                <w:rFonts w:cstheme="minorHAnsi"/>
              </w:rPr>
            </w:pPr>
          </w:p>
        </w:tc>
      </w:tr>
      <w:tr w:rsidRPr="007E0D83" w:rsidR="00B77C38" w:rsidTr="2FC9A6A3" w14:paraId="6AF0040C" w14:textId="77777777">
        <w:trPr>
          <w:trHeight w:val="397"/>
        </w:trPr>
        <w:tc>
          <w:tcPr>
            <w:tcW w:w="14596" w:type="dxa"/>
            <w:gridSpan w:val="3"/>
            <w:shd w:val="clear" w:color="auto" w:fill="D9D9D9" w:themeFill="background1" w:themeFillShade="D9"/>
            <w:tcMar/>
            <w:vAlign w:val="center"/>
          </w:tcPr>
          <w:p w:rsidRPr="00B77C38" w:rsidR="00B77C38" w:rsidP="000160D3" w:rsidRDefault="00B77C38" w14:paraId="6F1A9C6D" w14:textId="263340EE">
            <w:pPr>
              <w:rPr>
                <w:rFonts w:cstheme="minorHAnsi"/>
                <w:sz w:val="24"/>
                <w:szCs w:val="24"/>
              </w:rPr>
            </w:pPr>
            <w:r w:rsidRPr="00B77C38">
              <w:rPr>
                <w:rFonts w:cstheme="minorHAnsi"/>
                <w:b/>
                <w:bCs/>
                <w:iCs/>
                <w:sz w:val="24"/>
                <w:szCs w:val="24"/>
              </w:rPr>
              <w:t>Layout</w:t>
            </w:r>
          </w:p>
        </w:tc>
      </w:tr>
      <w:tr w:rsidRPr="007E0D83" w:rsidR="000160D3" w:rsidTr="2FC9A6A3" w14:paraId="7A256965" w14:textId="77777777">
        <w:tc>
          <w:tcPr>
            <w:tcW w:w="3397" w:type="dxa"/>
            <w:tcBorders>
              <w:bottom w:val="single" w:color="000000" w:themeColor="text1" w:sz="12"/>
            </w:tcBorders>
            <w:tcMar/>
            <w:vAlign w:val="center"/>
          </w:tcPr>
          <w:p w:rsidRPr="00F236D6" w:rsidR="000160D3" w:rsidP="000160D3" w:rsidRDefault="000160D3" w14:paraId="3812F1F6" w14:textId="46274C08">
            <w:pPr>
              <w:rPr>
                <w:rFonts w:cstheme="minorHAnsi"/>
                <w:i/>
              </w:rPr>
            </w:pPr>
            <w:r w:rsidRPr="00F236D6">
              <w:rPr>
                <w:rFonts w:cstheme="minorHAnsi"/>
                <w:i/>
              </w:rPr>
              <w:lastRenderedPageBreak/>
              <w:t>What do you consider to be the key elements of the BRP design and implementation to ensure its success?</w:t>
            </w:r>
          </w:p>
        </w:tc>
        <w:tc>
          <w:tcPr>
            <w:tcW w:w="5954" w:type="dxa"/>
            <w:tcBorders>
              <w:bottom w:val="single" w:color="000000" w:themeColor="text1" w:sz="12"/>
            </w:tcBorders>
            <w:tcMar/>
          </w:tcPr>
          <w:p w:rsidRPr="007E0D83" w:rsidR="000160D3" w:rsidP="000160D3" w:rsidRDefault="000160D3" w14:paraId="49D92A6F" w14:textId="77777777">
            <w:pPr>
              <w:rPr>
                <w:rFonts w:cstheme="minorHAnsi"/>
              </w:rPr>
            </w:pPr>
          </w:p>
        </w:tc>
        <w:tc>
          <w:tcPr>
            <w:tcW w:w="5245" w:type="dxa"/>
            <w:tcBorders>
              <w:bottom w:val="single" w:color="000000" w:themeColor="text1" w:sz="12"/>
            </w:tcBorders>
            <w:tcMar/>
          </w:tcPr>
          <w:p w:rsidRPr="007E0D83" w:rsidR="000160D3" w:rsidP="000160D3" w:rsidRDefault="000160D3" w14:paraId="2B3DBA6B" w14:textId="77777777">
            <w:pPr>
              <w:rPr>
                <w:rFonts w:cstheme="minorHAnsi"/>
              </w:rPr>
            </w:pPr>
          </w:p>
        </w:tc>
      </w:tr>
      <w:tr w:rsidR="2FC9A6A3" w:rsidTr="2FC9A6A3" w14:paraId="1951C4E2">
        <w:trPr>
          <w:trHeight w:val="397"/>
          <w:ins w:author="s.geissler" w:date="2023-12-11T16:09:22.752Z" w:id="183761934"/>
        </w:trPr>
        <w:tc>
          <w:tcPr>
            <w:tcW w:w="14596" w:type="dxa"/>
            <w:gridSpan w:val="3"/>
            <w:tcBorders>
              <w:top w:val="single" w:color="000000" w:themeColor="text1" w:sz="12"/>
              <w:left w:val="single" w:color="000000" w:themeColor="text1" w:sz="12"/>
              <w:bottom w:val="single" w:color="000000" w:themeColor="text1" w:sz="12"/>
              <w:right w:val="single" w:color="000000" w:themeColor="text1" w:sz="12"/>
            </w:tcBorders>
            <w:shd w:val="clear" w:color="auto" w:fill="D9D9D9" w:themeFill="background1" w:themeFillShade="D9"/>
            <w:tcMar/>
            <w:vAlign w:val="center"/>
          </w:tcPr>
          <w:p w:rsidR="6904A006" w:rsidP="2FC9A6A3" w:rsidRDefault="6904A006" w14:paraId="5F840609" w14:textId="49BEE94E">
            <w:pPr>
              <w:pStyle w:val="Normal"/>
              <w:rPr>
                <w:rFonts w:cs="Calibri" w:cstheme="minorAscii"/>
                <w:b w:val="1"/>
                <w:bCs w:val="1"/>
                <w:sz w:val="24"/>
                <w:szCs w:val="24"/>
              </w:rPr>
            </w:pPr>
            <w:ins w:author="s.geissler" w:date="2023-12-11T16:10:09.94Z" w:id="520057796">
              <w:r w:rsidRPr="2FC9A6A3" w:rsidR="6904A006">
                <w:rPr>
                  <w:rFonts w:cs="Calibri" w:cstheme="minorAscii"/>
                  <w:b w:val="1"/>
                  <w:bCs w:val="1"/>
                  <w:sz w:val="24"/>
                  <w:szCs w:val="24"/>
                </w:rPr>
                <w:t xml:space="preserve">Experts and skills </w:t>
              </w:r>
            </w:ins>
          </w:p>
        </w:tc>
      </w:tr>
      <w:tr w:rsidR="2FC9A6A3" w:rsidTr="2FC9A6A3" w14:paraId="374555BC">
        <w:trPr>
          <w:trHeight w:val="397"/>
          <w:ins w:author="s.geissler" w:date="2023-12-11T16:13:06.445Z" w:id="125058219"/>
        </w:trPr>
        <w:tc>
          <w:tcPr>
            <w:tcW w:w="3397" w:type="dxa"/>
            <w:tcBorders>
              <w:top w:val="single" w:color="000000" w:themeColor="text1" w:sz="12"/>
              <w:left w:val="single" w:color="000000" w:themeColor="text1" w:sz="12"/>
              <w:bottom w:val="single" w:color="000000" w:themeColor="text1" w:sz="12"/>
              <w:right w:val="single" w:color="000000" w:themeColor="text1" w:sz="12"/>
            </w:tcBorders>
            <w:shd w:val="clear" w:color="auto" w:fill="D9D9D9" w:themeFill="background1" w:themeFillShade="D9"/>
            <w:tcMar/>
            <w:vAlign w:val="center"/>
          </w:tcPr>
          <w:p w:rsidR="28184DE2" w:rsidP="2FC9A6A3" w:rsidRDefault="28184DE2" w14:paraId="066C9A1E" w14:textId="12503AC8">
            <w:pPr>
              <w:pStyle w:val="Normal"/>
              <w:rPr>
                <w:rFonts w:cs="Calibri" w:cstheme="minorAscii"/>
                <w:b w:val="0"/>
                <w:bCs w:val="0"/>
                <w:sz w:val="24"/>
                <w:szCs w:val="24"/>
                <w:rPrChange w:author="s.geissler" w:date="2023-12-11T16:14:18.4Z" w:id="1529168567">
                  <w:rPr>
                    <w:rFonts w:cs="Calibri" w:cstheme="minorAscii"/>
                    <w:b w:val="1"/>
                    <w:bCs w:val="1"/>
                    <w:sz w:val="24"/>
                    <w:szCs w:val="24"/>
                  </w:rPr>
                </w:rPrChange>
              </w:rPr>
            </w:pPr>
            <w:ins w:author="s.geissler" w:date="2023-12-11T16:13:59.914Z" w:id="1447820108">
              <w:r w:rsidRPr="2FC9A6A3" w:rsidR="28184DE2">
                <w:rPr>
                  <w:rFonts w:cs="Calibri" w:cstheme="minorAscii"/>
                  <w:b w:val="0"/>
                  <w:bCs w:val="0"/>
                  <w:sz w:val="24"/>
                  <w:szCs w:val="24"/>
                  <w:rPrChange w:author="s.geissler" w:date="2023-12-11T16:14:18.394Z" w:id="250673110">
                    <w:rPr>
                      <w:rFonts w:cs="Calibri" w:cstheme="minorAscii"/>
                      <w:b w:val="1"/>
                      <w:bCs w:val="1"/>
                      <w:sz w:val="24"/>
                      <w:szCs w:val="24"/>
                    </w:rPr>
                  </w:rPrChange>
                </w:rPr>
                <w:t xml:space="preserve">What is the qualification requirement for experts developing the </w:t>
              </w:r>
            </w:ins>
            <w:ins w:author="s.geissler" w:date="2023-12-11T16:14:07.573Z" w:id="571891205">
              <w:r w:rsidRPr="2FC9A6A3" w:rsidR="28184DE2">
                <w:rPr>
                  <w:rFonts w:cs="Calibri" w:cstheme="minorAscii"/>
                  <w:b w:val="0"/>
                  <w:bCs w:val="0"/>
                  <w:sz w:val="24"/>
                  <w:szCs w:val="24"/>
                  <w:rPrChange w:author="s.geissler" w:date="2023-12-11T16:14:18.396Z" w:id="103978710">
                    <w:rPr>
                      <w:rFonts w:cs="Calibri" w:cstheme="minorAscii"/>
                      <w:b w:val="1"/>
                      <w:bCs w:val="1"/>
                      <w:sz w:val="24"/>
                      <w:szCs w:val="24"/>
                    </w:rPr>
                  </w:rPrChange>
                </w:rPr>
                <w:t>R</w:t>
              </w:r>
            </w:ins>
            <w:ins w:author="s.geissler" w:date="2023-12-11T16:13:59.914Z" w:id="1696547714">
              <w:r w:rsidRPr="2FC9A6A3" w:rsidR="28184DE2">
                <w:rPr>
                  <w:rFonts w:cs="Calibri" w:cstheme="minorAscii"/>
                  <w:b w:val="0"/>
                  <w:bCs w:val="0"/>
                  <w:sz w:val="24"/>
                  <w:szCs w:val="24"/>
                  <w:rPrChange w:author="s.geissler" w:date="2023-12-11T16:14:18.397Z" w:id="786579520">
                    <w:rPr>
                      <w:rFonts w:cs="Calibri" w:cstheme="minorAscii"/>
                      <w:b w:val="1"/>
                      <w:bCs w:val="1"/>
                      <w:sz w:val="24"/>
                      <w:szCs w:val="24"/>
                    </w:rPr>
                  </w:rPrChange>
                </w:rPr>
                <w:t xml:space="preserve">enovation </w:t>
              </w:r>
            </w:ins>
            <w:ins w:author="s.geissler" w:date="2023-12-11T16:14:10.747Z" w:id="1404043988">
              <w:r w:rsidRPr="2FC9A6A3" w:rsidR="28184DE2">
                <w:rPr>
                  <w:rFonts w:cs="Calibri" w:cstheme="minorAscii"/>
                  <w:b w:val="0"/>
                  <w:bCs w:val="0"/>
                  <w:sz w:val="24"/>
                  <w:szCs w:val="24"/>
                  <w:rPrChange w:author="s.geissler" w:date="2023-12-11T16:14:18.398Z" w:id="1163820033">
                    <w:rPr>
                      <w:rFonts w:cs="Calibri" w:cstheme="minorAscii"/>
                      <w:b w:val="1"/>
                      <w:bCs w:val="1"/>
                      <w:sz w:val="24"/>
                      <w:szCs w:val="24"/>
                    </w:rPr>
                  </w:rPrChange>
                </w:rPr>
                <w:t>R</w:t>
              </w:r>
            </w:ins>
            <w:ins w:author="s.geissler" w:date="2023-12-11T16:13:59.914Z" w:id="2129638786">
              <w:r w:rsidRPr="2FC9A6A3" w:rsidR="28184DE2">
                <w:rPr>
                  <w:rFonts w:cs="Calibri" w:cstheme="minorAscii"/>
                  <w:b w:val="0"/>
                  <w:bCs w:val="0"/>
                  <w:sz w:val="24"/>
                  <w:szCs w:val="24"/>
                  <w:rPrChange w:author="s.geissler" w:date="2023-12-11T16:14:18.399Z" w:id="773374235">
                    <w:rPr>
                      <w:rFonts w:cs="Calibri" w:cstheme="minorAscii"/>
                      <w:b w:val="1"/>
                      <w:bCs w:val="1"/>
                      <w:sz w:val="24"/>
                      <w:szCs w:val="24"/>
                    </w:rPr>
                  </w:rPrChange>
                </w:rPr>
                <w:t>oadmap and issuing the Renovat</w:t>
              </w:r>
            </w:ins>
            <w:ins w:author="s.geissler" w:date="2023-12-11T16:14:03.442Z" w:id="316893037">
              <w:r w:rsidRPr="2FC9A6A3" w:rsidR="28184DE2">
                <w:rPr>
                  <w:rFonts w:cs="Calibri" w:cstheme="minorAscii"/>
                  <w:b w:val="0"/>
                  <w:bCs w:val="0"/>
                  <w:sz w:val="24"/>
                  <w:szCs w:val="24"/>
                  <w:rPrChange w:author="s.geissler" w:date="2023-12-11T16:14:18.399Z" w:id="1270279494">
                    <w:rPr>
                      <w:rFonts w:cs="Calibri" w:cstheme="minorAscii"/>
                      <w:b w:val="1"/>
                      <w:bCs w:val="1"/>
                      <w:sz w:val="24"/>
                      <w:szCs w:val="24"/>
                    </w:rPr>
                  </w:rPrChange>
                </w:rPr>
                <w:t>ion Passport?</w:t>
              </w:r>
            </w:ins>
          </w:p>
        </w:tc>
        <w:tc>
          <w:tcPr>
            <w:tcW w:w="5954" w:type="dxa"/>
            <w:tcBorders>
              <w:top w:val="single" w:color="000000" w:themeColor="text1" w:sz="12"/>
              <w:left w:val="single" w:color="000000" w:themeColor="text1" w:sz="12"/>
              <w:bottom w:val="single" w:color="000000" w:themeColor="text1" w:sz="12"/>
              <w:right w:val="single" w:color="000000" w:themeColor="text1" w:sz="12"/>
            </w:tcBorders>
            <w:shd w:val="clear" w:color="auto" w:fill="D9D9D9" w:themeFill="background1" w:themeFillShade="D9"/>
            <w:tcMar/>
            <w:vAlign w:val="center"/>
          </w:tcPr>
          <w:p w:rsidR="2FC9A6A3" w:rsidP="2FC9A6A3" w:rsidRDefault="2FC9A6A3" w14:paraId="69FD53BE" w14:textId="658E3B5D">
            <w:pPr>
              <w:pStyle w:val="Normal"/>
              <w:rPr>
                <w:rFonts w:cs="Calibri" w:cstheme="minorAscii"/>
                <w:b w:val="1"/>
                <w:bCs w:val="1"/>
                <w:sz w:val="24"/>
                <w:szCs w:val="24"/>
              </w:rPr>
            </w:pPr>
          </w:p>
        </w:tc>
        <w:tc>
          <w:tcPr>
            <w:tcW w:w="5245" w:type="dxa"/>
            <w:tcBorders>
              <w:top w:val="single" w:color="000000" w:themeColor="text1" w:sz="12"/>
              <w:left w:val="single" w:color="000000" w:themeColor="text1" w:sz="12"/>
              <w:bottom w:val="single" w:color="000000" w:themeColor="text1" w:sz="12"/>
              <w:right w:val="single" w:color="000000" w:themeColor="text1" w:sz="12"/>
            </w:tcBorders>
            <w:shd w:val="clear" w:color="auto" w:fill="D9D9D9" w:themeFill="background1" w:themeFillShade="D9"/>
            <w:tcMar/>
            <w:vAlign w:val="center"/>
          </w:tcPr>
          <w:p w:rsidR="2FC9A6A3" w:rsidP="2FC9A6A3" w:rsidRDefault="2FC9A6A3" w14:paraId="50B6B640" w14:textId="7742FB54">
            <w:pPr>
              <w:pStyle w:val="Normal"/>
              <w:rPr>
                <w:rFonts w:cs="Calibri" w:cstheme="minorAscii"/>
                <w:b w:val="1"/>
                <w:bCs w:val="1"/>
                <w:sz w:val="24"/>
                <w:szCs w:val="24"/>
              </w:rPr>
            </w:pPr>
          </w:p>
        </w:tc>
      </w:tr>
      <w:tr w:rsidR="2FC9A6A3" w:rsidTr="2FC9A6A3" w14:paraId="33014866">
        <w:trPr>
          <w:trHeight w:val="397"/>
          <w:ins w:author="s.geissler" w:date="2023-12-11T16:12:09.708Z" w:id="1568588045"/>
        </w:trPr>
        <w:tc>
          <w:tcPr>
            <w:tcW w:w="3397" w:type="dxa"/>
            <w:tcBorders>
              <w:top w:val="single" w:color="000000" w:themeColor="text1" w:sz="12"/>
              <w:left w:val="single" w:color="000000" w:themeColor="text1" w:sz="12"/>
              <w:bottom w:val="single" w:color="000000" w:themeColor="text1" w:sz="12"/>
              <w:right w:val="single" w:color="000000" w:themeColor="text1" w:sz="12"/>
            </w:tcBorders>
            <w:shd w:val="clear" w:color="auto" w:fill="D9D9D9" w:themeFill="background1" w:themeFillShade="D9"/>
            <w:tcMar/>
            <w:vAlign w:val="center"/>
          </w:tcPr>
          <w:p w:rsidR="60569CAF" w:rsidP="2FC9A6A3" w:rsidRDefault="60569CAF" w14:paraId="0BE918D8" w14:textId="4BFFA03C">
            <w:pPr>
              <w:pStyle w:val="Normal"/>
              <w:rPr>
                <w:rFonts w:cs="Calibri" w:cstheme="minorAscii"/>
                <w:b w:val="0"/>
                <w:bCs w:val="0"/>
                <w:sz w:val="24"/>
                <w:szCs w:val="24"/>
                <w:rPrChange w:author="s.geissler" w:date="2023-12-11T16:16:05.781Z" w:id="1729056775">
                  <w:rPr>
                    <w:rFonts w:cs="Calibri" w:cstheme="minorAscii"/>
                    <w:b w:val="1"/>
                    <w:bCs w:val="1"/>
                    <w:sz w:val="24"/>
                    <w:szCs w:val="24"/>
                  </w:rPr>
                </w:rPrChange>
              </w:rPr>
            </w:pPr>
            <w:ins w:author="s.geissler" w:date="2023-12-11T16:14:59.781Z" w:id="1216743767">
              <w:r w:rsidRPr="2FC9A6A3" w:rsidR="60569CAF">
                <w:rPr>
                  <w:rFonts w:cs="Calibri" w:cstheme="minorAscii"/>
                  <w:b w:val="0"/>
                  <w:bCs w:val="0"/>
                  <w:sz w:val="24"/>
                  <w:szCs w:val="24"/>
                  <w:rPrChange w:author="s.geissler" w:date="2023-12-11T16:16:05.764Z" w:id="956664708">
                    <w:rPr>
                      <w:rFonts w:cs="Calibri" w:cstheme="minorAscii"/>
                      <w:b w:val="1"/>
                      <w:bCs w:val="1"/>
                      <w:sz w:val="24"/>
                      <w:szCs w:val="24"/>
                    </w:rPr>
                  </w:rPrChange>
                </w:rPr>
                <w:t xml:space="preserve">Do you distinguish according to type of </w:t>
              </w:r>
            </w:ins>
            <w:ins w:author="s.geissler" w:date="2023-12-11T16:21:23.574Z" w:id="269049728">
              <w:r w:rsidRPr="2FC9A6A3" w:rsidR="78E1893F">
                <w:rPr>
                  <w:rFonts w:cs="Calibri" w:cstheme="minorAscii"/>
                  <w:b w:val="0"/>
                  <w:bCs w:val="0"/>
                  <w:sz w:val="24"/>
                  <w:szCs w:val="24"/>
                </w:rPr>
                <w:t>R</w:t>
              </w:r>
            </w:ins>
            <w:ins w:author="s.geissler" w:date="2023-12-11T16:14:59.781Z" w:id="941102034">
              <w:r w:rsidRPr="2FC9A6A3" w:rsidR="60569CAF">
                <w:rPr>
                  <w:rFonts w:cs="Calibri" w:cstheme="minorAscii"/>
                  <w:b w:val="0"/>
                  <w:bCs w:val="0"/>
                  <w:sz w:val="24"/>
                  <w:szCs w:val="24"/>
                  <w:rPrChange w:author="s.geissler" w:date="2023-12-11T16:16:05.764Z" w:id="1201941925">
                    <w:rPr>
                      <w:rFonts w:cs="Calibri" w:cstheme="minorAscii"/>
                      <w:b w:val="1"/>
                      <w:bCs w:val="1"/>
                      <w:sz w:val="24"/>
                      <w:szCs w:val="24"/>
                    </w:rPr>
                  </w:rPrChange>
                </w:rPr>
                <w:t xml:space="preserve">enovation </w:t>
              </w:r>
            </w:ins>
            <w:ins w:author="s.geissler" w:date="2023-12-11T16:21:27.199Z" w:id="679911647">
              <w:r w:rsidRPr="2FC9A6A3" w:rsidR="25C9063B">
                <w:rPr>
                  <w:rFonts w:cs="Calibri" w:cstheme="minorAscii"/>
                  <w:b w:val="0"/>
                  <w:bCs w:val="0"/>
                  <w:sz w:val="24"/>
                  <w:szCs w:val="24"/>
                </w:rPr>
                <w:t>R</w:t>
              </w:r>
            </w:ins>
            <w:ins w:author="s.geissler" w:date="2023-12-11T16:14:59.781Z" w:id="1914072797">
              <w:r w:rsidRPr="2FC9A6A3" w:rsidR="60569CAF">
                <w:rPr>
                  <w:rFonts w:cs="Calibri" w:cstheme="minorAscii"/>
                  <w:b w:val="0"/>
                  <w:bCs w:val="0"/>
                  <w:sz w:val="24"/>
                  <w:szCs w:val="24"/>
                  <w:rPrChange w:author="s.geissler" w:date="2023-12-11T16:16:05.764Z" w:id="1402855202">
                    <w:rPr>
                      <w:rFonts w:cs="Calibri" w:cstheme="minorAscii"/>
                      <w:b w:val="1"/>
                      <w:bCs w:val="1"/>
                      <w:sz w:val="24"/>
                      <w:szCs w:val="24"/>
                    </w:rPr>
                  </w:rPrChange>
                </w:rPr>
                <w:t xml:space="preserve">oadmap, </w:t>
              </w:r>
              <w:r w:rsidRPr="2FC9A6A3" w:rsidR="60569CAF">
                <w:rPr>
                  <w:rFonts w:cs="Calibri" w:cstheme="minorAscii"/>
                  <w:b w:val="0"/>
                  <w:bCs w:val="0"/>
                  <w:sz w:val="24"/>
                  <w:szCs w:val="24"/>
                  <w:rPrChange w:author="s.geissler" w:date="2023-12-11T16:16:05.765Z" w:id="287973198">
                    <w:rPr>
                      <w:rFonts w:cs="Calibri" w:cstheme="minorAscii"/>
                      <w:b w:val="1"/>
                      <w:bCs w:val="1"/>
                      <w:sz w:val="24"/>
                      <w:szCs w:val="24"/>
                    </w:rPr>
                  </w:rPrChange>
                </w:rPr>
                <w:t>e.g.</w:t>
              </w:r>
              <w:r w:rsidRPr="2FC9A6A3" w:rsidR="60569CAF">
                <w:rPr>
                  <w:rFonts w:cs="Calibri" w:cstheme="minorAscii"/>
                  <w:b w:val="0"/>
                  <w:bCs w:val="0"/>
                  <w:sz w:val="24"/>
                  <w:szCs w:val="24"/>
                  <w:rPrChange w:author="s.geissler" w:date="2023-12-11T16:16:05.768Z" w:id="214763053">
                    <w:rPr>
                      <w:rFonts w:cs="Calibri" w:cstheme="minorAscii"/>
                      <w:b w:val="1"/>
                      <w:bCs w:val="1"/>
                      <w:sz w:val="24"/>
                      <w:szCs w:val="24"/>
                    </w:rPr>
                  </w:rPrChange>
                </w:rPr>
                <w:t xml:space="preserve"> </w:t>
              </w:r>
            </w:ins>
            <w:ins w:author="s.geissler" w:date="2023-12-11T16:15:43.821Z" w:id="1667347392">
              <w:r w:rsidRPr="2FC9A6A3" w:rsidR="6D23C977">
                <w:rPr>
                  <w:rFonts w:cs="Calibri" w:cstheme="minorAscii"/>
                  <w:b w:val="0"/>
                  <w:bCs w:val="0"/>
                  <w:sz w:val="24"/>
                  <w:szCs w:val="24"/>
                  <w:rPrChange w:author="s.geissler" w:date="2023-12-11T16:16:05.77Z" w:id="2145775474">
                    <w:rPr>
                      <w:rFonts w:cs="Calibri" w:cstheme="minorAscii"/>
                      <w:b w:val="1"/>
                      <w:bCs w:val="1"/>
                      <w:sz w:val="24"/>
                      <w:szCs w:val="24"/>
                    </w:rPr>
                  </w:rPrChange>
                </w:rPr>
                <w:t xml:space="preserve">for </w:t>
              </w:r>
            </w:ins>
            <w:ins w:author="s.geissler" w:date="2023-12-11T16:14:59.781Z" w:id="377736969">
              <w:r w:rsidRPr="2FC9A6A3" w:rsidR="60569CAF">
                <w:rPr>
                  <w:rFonts w:cs="Calibri" w:cstheme="minorAscii"/>
                  <w:b w:val="0"/>
                  <w:bCs w:val="0"/>
                  <w:sz w:val="24"/>
                  <w:szCs w:val="24"/>
                  <w:rPrChange w:author="s.geissler" w:date="2023-12-11T16:16:05.773Z" w:id="1719241642">
                    <w:rPr>
                      <w:rFonts w:cs="Calibri" w:cstheme="minorAscii"/>
                      <w:b w:val="1"/>
                      <w:bCs w:val="1"/>
                      <w:sz w:val="24"/>
                      <w:szCs w:val="24"/>
                    </w:rPr>
                  </w:rPrChange>
                </w:rPr>
                <w:t>sin</w:t>
              </w:r>
            </w:ins>
            <w:ins w:author="s.geissler" w:date="2023-12-11T16:15:25.623Z" w:id="51235584">
              <w:r w:rsidRPr="2FC9A6A3" w:rsidR="60569CAF">
                <w:rPr>
                  <w:rFonts w:cs="Calibri" w:cstheme="minorAscii"/>
                  <w:b w:val="0"/>
                  <w:bCs w:val="0"/>
                  <w:sz w:val="24"/>
                  <w:szCs w:val="24"/>
                  <w:rPrChange w:author="s.geissler" w:date="2023-12-11T16:16:05.776Z" w:id="585526237">
                    <w:rPr>
                      <w:rFonts w:cs="Calibri" w:cstheme="minorAscii"/>
                      <w:b w:val="1"/>
                      <w:bCs w:val="1"/>
                      <w:sz w:val="24"/>
                      <w:szCs w:val="24"/>
                    </w:rPr>
                  </w:rPrChange>
                </w:rPr>
                <w:t>gle family</w:t>
              </w:r>
              <w:r w:rsidRPr="2FC9A6A3" w:rsidR="60569CAF">
                <w:rPr>
                  <w:rFonts w:cs="Calibri" w:cstheme="minorAscii"/>
                  <w:b w:val="0"/>
                  <w:bCs w:val="0"/>
                  <w:sz w:val="24"/>
                  <w:szCs w:val="24"/>
                  <w:rPrChange w:author="s.geissler" w:date="2023-12-11T16:16:05.779Z" w:id="1658921443">
                    <w:rPr>
                      <w:rFonts w:cs="Calibri" w:cstheme="minorAscii"/>
                      <w:b w:val="1"/>
                      <w:bCs w:val="1"/>
                      <w:sz w:val="24"/>
                      <w:szCs w:val="24"/>
                    </w:rPr>
                  </w:rPrChange>
                </w:rPr>
                <w:t xml:space="preserve"> house, multi-unit residential building, large non-residential buildings?</w:t>
              </w:r>
            </w:ins>
          </w:p>
        </w:tc>
        <w:tc>
          <w:tcPr>
            <w:tcW w:w="5954" w:type="dxa"/>
            <w:tcBorders>
              <w:top w:val="single" w:color="000000" w:themeColor="text1" w:sz="12"/>
              <w:left w:val="single" w:color="000000" w:themeColor="text1" w:sz="12"/>
              <w:bottom w:val="single" w:color="000000" w:themeColor="text1" w:sz="12"/>
              <w:right w:val="single" w:color="000000" w:themeColor="text1" w:sz="12"/>
            </w:tcBorders>
            <w:shd w:val="clear" w:color="auto" w:fill="D9D9D9" w:themeFill="background1" w:themeFillShade="D9"/>
            <w:tcMar/>
            <w:vAlign w:val="center"/>
          </w:tcPr>
          <w:p w:rsidR="2FC9A6A3" w:rsidP="2FC9A6A3" w:rsidRDefault="2FC9A6A3" w14:paraId="6DFFD995" w14:textId="4EA44E6B">
            <w:pPr>
              <w:pStyle w:val="Normal"/>
              <w:rPr>
                <w:rFonts w:cs="Calibri" w:cstheme="minorAscii"/>
                <w:b w:val="1"/>
                <w:bCs w:val="1"/>
                <w:sz w:val="24"/>
                <w:szCs w:val="24"/>
              </w:rPr>
            </w:pPr>
          </w:p>
        </w:tc>
        <w:tc>
          <w:tcPr>
            <w:tcW w:w="5245" w:type="dxa"/>
            <w:tcBorders>
              <w:top w:val="single" w:color="000000" w:themeColor="text1" w:sz="12"/>
              <w:left w:val="single" w:color="000000" w:themeColor="text1" w:sz="12"/>
              <w:bottom w:val="single" w:color="000000" w:themeColor="text1" w:sz="12"/>
              <w:right w:val="single" w:color="000000" w:themeColor="text1" w:sz="12"/>
            </w:tcBorders>
            <w:shd w:val="clear" w:color="auto" w:fill="D9D9D9" w:themeFill="background1" w:themeFillShade="D9"/>
            <w:tcMar/>
            <w:vAlign w:val="center"/>
          </w:tcPr>
          <w:p w:rsidR="2FC9A6A3" w:rsidP="2FC9A6A3" w:rsidRDefault="2FC9A6A3" w14:paraId="16C99BDE" w14:textId="58729B73">
            <w:pPr>
              <w:pStyle w:val="Normal"/>
              <w:rPr>
                <w:rFonts w:cs="Calibri" w:cstheme="minorAscii"/>
                <w:b w:val="1"/>
                <w:bCs w:val="1"/>
                <w:sz w:val="24"/>
                <w:szCs w:val="24"/>
              </w:rPr>
            </w:pPr>
          </w:p>
        </w:tc>
      </w:tr>
      <w:tr w:rsidR="2FC9A6A3" w:rsidTr="2FC9A6A3" w14:paraId="1297FD64">
        <w:trPr>
          <w:trHeight w:val="397"/>
          <w:ins w:author="s.geissler" w:date="2023-12-11T16:16:37.578Z" w:id="1344159359"/>
        </w:trPr>
        <w:tc>
          <w:tcPr>
            <w:tcW w:w="14596" w:type="dxa"/>
            <w:gridSpan w:val="3"/>
            <w:tcBorders>
              <w:left w:val="single" w:color="000000" w:themeColor="text1" w:sz="12"/>
              <w:bottom w:val="single" w:color="000000" w:themeColor="text1" w:sz="12"/>
              <w:right w:val="single" w:color="000000" w:themeColor="text1" w:sz="12"/>
            </w:tcBorders>
            <w:shd w:val="clear" w:color="auto" w:fill="D9D9D9" w:themeFill="background1" w:themeFillShade="D9"/>
            <w:tcMar/>
            <w:vAlign w:val="center"/>
          </w:tcPr>
          <w:p w:rsidR="420AF737" w:rsidP="2FC9A6A3" w:rsidRDefault="420AF737" w14:paraId="0415226A" w14:textId="6A9A300E">
            <w:pPr>
              <w:pStyle w:val="Normal"/>
              <w:rPr>
                <w:rFonts w:cs="Calibri" w:cstheme="minorAscii"/>
                <w:b w:val="1"/>
                <w:bCs w:val="1"/>
                <w:sz w:val="24"/>
                <w:szCs w:val="24"/>
              </w:rPr>
            </w:pPr>
            <w:ins w:author="s.geissler" w:date="2023-12-11T16:16:48.049Z" w:id="255376196">
              <w:r w:rsidRPr="2FC9A6A3" w:rsidR="420AF737">
                <w:rPr>
                  <w:rFonts w:cs="Calibri" w:cstheme="minorAscii"/>
                  <w:b w:val="1"/>
                  <w:bCs w:val="1"/>
                  <w:sz w:val="24"/>
                  <w:szCs w:val="24"/>
                </w:rPr>
                <w:t>Cost of BRP</w:t>
              </w:r>
            </w:ins>
          </w:p>
        </w:tc>
      </w:tr>
      <w:tr w:rsidR="2FC9A6A3" w:rsidTr="2FC9A6A3" w14:paraId="4CDF9F73">
        <w:trPr>
          <w:trHeight w:val="397"/>
          <w:ins w:author="s.geissler" w:date="2023-12-11T16:16:34.304Z" w:id="1399414651"/>
        </w:trPr>
        <w:tc>
          <w:tcPr>
            <w:tcW w:w="3397" w:type="dxa"/>
            <w:tcBorders>
              <w:top w:val="single" w:color="000000" w:themeColor="text1" w:sz="12"/>
              <w:left w:val="single" w:color="000000" w:themeColor="text1" w:sz="12"/>
              <w:bottom w:val="single" w:color="000000" w:themeColor="text1" w:sz="12"/>
              <w:right w:val="single" w:color="000000" w:themeColor="text1" w:sz="12"/>
            </w:tcBorders>
            <w:shd w:val="clear" w:color="auto" w:fill="D9D9D9" w:themeFill="background1" w:themeFillShade="D9"/>
            <w:tcMar/>
            <w:vAlign w:val="center"/>
          </w:tcPr>
          <w:p w:rsidR="420AF737" w:rsidP="2FC9A6A3" w:rsidRDefault="420AF737" w14:paraId="369E2875" w14:textId="52BE757C">
            <w:pPr>
              <w:pStyle w:val="Normal"/>
              <w:rPr>
                <w:rFonts w:cs="Calibri" w:cstheme="minorAscii"/>
                <w:b w:val="0"/>
                <w:bCs w:val="0"/>
                <w:sz w:val="24"/>
                <w:szCs w:val="24"/>
                <w:rPrChange w:author="s.geissler" w:date="2023-12-11T16:19:59.162Z" w:id="462941954">
                  <w:rPr>
                    <w:rFonts w:cs="Calibri" w:cstheme="minorAscii"/>
                    <w:b w:val="1"/>
                    <w:bCs w:val="1"/>
                    <w:sz w:val="24"/>
                    <w:szCs w:val="24"/>
                  </w:rPr>
                </w:rPrChange>
              </w:rPr>
            </w:pPr>
            <w:ins w:author="s.geissler" w:date="2023-12-11T16:17:57.935Z" w:id="1414175447">
              <w:r w:rsidRPr="2FC9A6A3" w:rsidR="420AF737">
                <w:rPr>
                  <w:rFonts w:cs="Calibri" w:cstheme="minorAscii"/>
                  <w:b w:val="0"/>
                  <w:bCs w:val="0"/>
                  <w:sz w:val="24"/>
                  <w:szCs w:val="24"/>
                  <w:rPrChange w:author="s.geissler" w:date="2023-12-11T16:19:59.16Z" w:id="1502631085">
                    <w:rPr>
                      <w:rFonts w:cs="Calibri" w:cstheme="minorAscii"/>
                      <w:b w:val="1"/>
                      <w:bCs w:val="1"/>
                      <w:sz w:val="24"/>
                      <w:szCs w:val="24"/>
                    </w:rPr>
                  </w:rPrChange>
                </w:rPr>
                <w:t>How much is the willingness to pay for a Renovation Roadmap?</w:t>
              </w:r>
            </w:ins>
          </w:p>
        </w:tc>
        <w:tc>
          <w:tcPr>
            <w:tcW w:w="5954" w:type="dxa"/>
            <w:tcBorders>
              <w:top w:val="single" w:color="000000" w:themeColor="text1" w:sz="12"/>
              <w:left w:val="single" w:color="000000" w:themeColor="text1" w:sz="12"/>
              <w:bottom w:val="single" w:color="000000" w:themeColor="text1" w:sz="12"/>
              <w:right w:val="single" w:color="000000" w:themeColor="text1" w:sz="12"/>
            </w:tcBorders>
            <w:shd w:val="clear" w:color="auto" w:fill="D9D9D9" w:themeFill="background1" w:themeFillShade="D9"/>
            <w:tcMar/>
            <w:vAlign w:val="center"/>
          </w:tcPr>
          <w:p w:rsidR="2FC9A6A3" w:rsidP="2FC9A6A3" w:rsidRDefault="2FC9A6A3" w14:paraId="7913812C" w14:textId="1D421292">
            <w:pPr>
              <w:pStyle w:val="Normal"/>
              <w:rPr>
                <w:rFonts w:cs="Calibri" w:cstheme="minorAscii"/>
                <w:b w:val="1"/>
                <w:bCs w:val="1"/>
                <w:sz w:val="24"/>
                <w:szCs w:val="24"/>
              </w:rPr>
            </w:pPr>
          </w:p>
        </w:tc>
        <w:tc>
          <w:tcPr>
            <w:tcW w:w="5245" w:type="dxa"/>
            <w:tcBorders>
              <w:top w:val="single" w:color="000000" w:themeColor="text1" w:sz="12"/>
              <w:left w:val="single" w:color="000000" w:themeColor="text1" w:sz="12"/>
              <w:bottom w:val="single" w:color="000000" w:themeColor="text1" w:sz="12"/>
              <w:right w:val="single" w:color="000000" w:themeColor="text1" w:sz="12"/>
            </w:tcBorders>
            <w:shd w:val="clear" w:color="auto" w:fill="D9D9D9" w:themeFill="background1" w:themeFillShade="D9"/>
            <w:tcMar/>
            <w:vAlign w:val="center"/>
          </w:tcPr>
          <w:p w:rsidR="2FC9A6A3" w:rsidP="2FC9A6A3" w:rsidRDefault="2FC9A6A3" w14:paraId="44A107B2" w14:textId="5F2731C4">
            <w:pPr>
              <w:pStyle w:val="Normal"/>
              <w:rPr>
                <w:rFonts w:cs="Calibri" w:cstheme="minorAscii"/>
                <w:b w:val="1"/>
                <w:bCs w:val="1"/>
                <w:sz w:val="24"/>
                <w:szCs w:val="24"/>
              </w:rPr>
            </w:pPr>
          </w:p>
        </w:tc>
      </w:tr>
      <w:tr w:rsidR="2FC9A6A3" w:rsidTr="2FC9A6A3" w14:paraId="44EB2E64">
        <w:trPr>
          <w:trHeight w:val="397"/>
          <w:ins w:author="s.geissler" w:date="2023-12-11T16:18:09.543Z" w:id="1635170639"/>
        </w:trPr>
        <w:tc>
          <w:tcPr>
            <w:tcW w:w="3397" w:type="dxa"/>
            <w:tcBorders>
              <w:top w:val="single" w:color="000000" w:themeColor="text1" w:sz="12"/>
              <w:left w:val="single" w:color="000000" w:themeColor="text1" w:sz="12"/>
              <w:bottom w:val="single" w:color="000000" w:themeColor="text1" w:sz="12"/>
              <w:right w:val="single" w:color="000000" w:themeColor="text1" w:sz="12"/>
            </w:tcBorders>
            <w:shd w:val="clear" w:color="auto" w:fill="D9D9D9" w:themeFill="background1" w:themeFillShade="D9"/>
            <w:tcMar/>
            <w:vAlign w:val="center"/>
          </w:tcPr>
          <w:p w:rsidR="420AF737" w:rsidP="2FC9A6A3" w:rsidRDefault="420AF737" w14:paraId="1D7766F8" w14:textId="0337DA16">
            <w:pPr>
              <w:pStyle w:val="Normal"/>
              <w:rPr>
                <w:rFonts w:cs="Calibri" w:cstheme="minorAscii"/>
                <w:b w:val="0"/>
                <w:bCs w:val="0"/>
                <w:sz w:val="24"/>
                <w:szCs w:val="24"/>
                <w:rPrChange w:author="s.geissler" w:date="2023-12-11T16:19:54.123Z" w:id="2076279246">
                  <w:rPr>
                    <w:rFonts w:cs="Calibri" w:cstheme="minorAscii"/>
                    <w:b w:val="1"/>
                    <w:bCs w:val="1"/>
                    <w:sz w:val="24"/>
                    <w:szCs w:val="24"/>
                  </w:rPr>
                </w:rPrChange>
              </w:rPr>
            </w:pPr>
            <w:ins w:author="s.geissler" w:date="2023-12-11T16:18:57.597Z" w:id="423975441">
              <w:r w:rsidRPr="2FC9A6A3" w:rsidR="420AF737">
                <w:rPr>
                  <w:rFonts w:cs="Calibri" w:cstheme="minorAscii"/>
                  <w:b w:val="0"/>
                  <w:bCs w:val="0"/>
                  <w:sz w:val="24"/>
                  <w:szCs w:val="24"/>
                  <w:rPrChange w:author="s.geissler" w:date="2023-12-11T16:19:54.115Z" w:id="2124192049">
                    <w:rPr>
                      <w:rFonts w:cs="Calibri" w:cstheme="minorAscii"/>
                      <w:b w:val="1"/>
                      <w:bCs w:val="1"/>
                      <w:sz w:val="24"/>
                      <w:szCs w:val="24"/>
                    </w:rPr>
                  </w:rPrChange>
                </w:rPr>
                <w:t xml:space="preserve">Do you distinguish according to building type and </w:t>
              </w:r>
              <w:r w:rsidRPr="2FC9A6A3" w:rsidR="420AF737">
                <w:rPr>
                  <w:rFonts w:cs="Calibri" w:cstheme="minorAscii"/>
                  <w:b w:val="0"/>
                  <w:bCs w:val="0"/>
                  <w:sz w:val="24"/>
                  <w:szCs w:val="24"/>
                  <w:rPrChange w:author="s.geissler" w:date="2023-12-11T16:19:54.118Z" w:id="2057778813">
                    <w:rPr>
                      <w:rFonts w:cs="Calibri" w:cstheme="minorAscii"/>
                      <w:b w:val="1"/>
                      <w:bCs w:val="1"/>
                      <w:sz w:val="24"/>
                      <w:szCs w:val="24"/>
                    </w:rPr>
                  </w:rPrChange>
                </w:rPr>
                <w:t>level of detail</w:t>
              </w:r>
              <w:r w:rsidRPr="2FC9A6A3" w:rsidR="420AF737">
                <w:rPr>
                  <w:rFonts w:cs="Calibri" w:cstheme="minorAscii"/>
                  <w:b w:val="0"/>
                  <w:bCs w:val="0"/>
                  <w:sz w:val="24"/>
                  <w:szCs w:val="24"/>
                  <w:rPrChange w:author="s.geissler" w:date="2023-12-11T16:19:54.12Z" w:id="988794395">
                    <w:rPr>
                      <w:rFonts w:cs="Calibri" w:cstheme="minorAscii"/>
                      <w:b w:val="1"/>
                      <w:bCs w:val="1"/>
                      <w:sz w:val="24"/>
                      <w:szCs w:val="24"/>
                    </w:rPr>
                  </w:rPrChange>
                </w:rPr>
                <w:t>?</w:t>
              </w:r>
            </w:ins>
          </w:p>
        </w:tc>
        <w:tc>
          <w:tcPr>
            <w:tcW w:w="5954" w:type="dxa"/>
            <w:tcBorders>
              <w:top w:val="single" w:color="000000" w:themeColor="text1" w:sz="12"/>
              <w:left w:val="single" w:color="000000" w:themeColor="text1" w:sz="12"/>
              <w:bottom w:val="single" w:color="000000" w:themeColor="text1" w:sz="12"/>
              <w:right w:val="single" w:color="000000" w:themeColor="text1" w:sz="12"/>
            </w:tcBorders>
            <w:shd w:val="clear" w:color="auto" w:fill="D9D9D9" w:themeFill="background1" w:themeFillShade="D9"/>
            <w:tcMar/>
            <w:vAlign w:val="center"/>
          </w:tcPr>
          <w:p w:rsidR="2FC9A6A3" w:rsidP="2FC9A6A3" w:rsidRDefault="2FC9A6A3" w14:paraId="00E5F589" w14:textId="59A7D95C">
            <w:pPr>
              <w:pStyle w:val="Normal"/>
              <w:rPr>
                <w:rFonts w:cs="Calibri" w:cstheme="minorAscii"/>
                <w:b w:val="1"/>
                <w:bCs w:val="1"/>
                <w:sz w:val="24"/>
                <w:szCs w:val="24"/>
              </w:rPr>
            </w:pPr>
          </w:p>
        </w:tc>
        <w:tc>
          <w:tcPr>
            <w:tcW w:w="5245" w:type="dxa"/>
            <w:tcBorders>
              <w:top w:val="single" w:color="000000" w:themeColor="text1" w:sz="12"/>
              <w:left w:val="single" w:color="000000" w:themeColor="text1" w:sz="12"/>
              <w:bottom w:val="single" w:color="000000" w:themeColor="text1" w:sz="12"/>
              <w:right w:val="single" w:color="000000" w:themeColor="text1" w:sz="12"/>
            </w:tcBorders>
            <w:shd w:val="clear" w:color="auto" w:fill="D9D9D9" w:themeFill="background1" w:themeFillShade="D9"/>
            <w:tcMar/>
            <w:vAlign w:val="center"/>
          </w:tcPr>
          <w:p w:rsidR="2FC9A6A3" w:rsidP="2FC9A6A3" w:rsidRDefault="2FC9A6A3" w14:paraId="0B481AF5" w14:textId="12F313B5">
            <w:pPr>
              <w:pStyle w:val="Normal"/>
              <w:rPr>
                <w:rFonts w:cs="Calibri" w:cstheme="minorAscii"/>
                <w:b w:val="1"/>
                <w:bCs w:val="1"/>
                <w:sz w:val="24"/>
                <w:szCs w:val="24"/>
              </w:rPr>
            </w:pPr>
          </w:p>
        </w:tc>
      </w:tr>
      <w:tr w:rsidRPr="007E0D83" w:rsidR="00B77C38" w:rsidTr="2FC9A6A3" w14:paraId="4D9537DF" w14:textId="77777777">
        <w:trPr>
          <w:trHeight w:val="397"/>
        </w:trPr>
        <w:tc>
          <w:tcPr>
            <w:tcW w:w="14596" w:type="dxa"/>
            <w:gridSpan w:val="3"/>
            <w:tcBorders>
              <w:left w:val="single" w:color="000000" w:themeColor="text1" w:sz="12"/>
              <w:bottom w:val="single" w:color="000000" w:themeColor="text1" w:sz="12"/>
              <w:right w:val="single" w:color="000000" w:themeColor="text1" w:sz="12"/>
            </w:tcBorders>
            <w:shd w:val="clear" w:color="auto" w:fill="D9D9D9" w:themeFill="background1" w:themeFillShade="D9"/>
            <w:tcMar/>
            <w:vAlign w:val="center"/>
          </w:tcPr>
          <w:p w:rsidR="2FC9A6A3" w:rsidP="2FC9A6A3" w:rsidRDefault="2FC9A6A3" w14:paraId="6C8DEAB4" w14:textId="52E51397">
            <w:pPr>
              <w:rPr>
                <w:rFonts w:cs="Calibri" w:cstheme="minorAscii"/>
                <w:sz w:val="24"/>
                <w:szCs w:val="24"/>
              </w:rPr>
            </w:pPr>
            <w:r w:rsidRPr="2FC9A6A3" w:rsidR="2FC9A6A3">
              <w:rPr>
                <w:rFonts w:cs="Calibri" w:cstheme="minorAscii"/>
                <w:b w:val="1"/>
                <w:bCs w:val="1"/>
                <w:sz w:val="24"/>
                <w:szCs w:val="24"/>
              </w:rPr>
              <w:t>Financial incentives</w:t>
            </w:r>
          </w:p>
        </w:tc>
      </w:tr>
      <w:tr w:rsidRPr="007E0D83" w:rsidR="000160D3" w:rsidTr="2FC9A6A3" w14:paraId="77CC8DFF" w14:textId="77777777">
        <w:tc>
          <w:tcPr>
            <w:tcW w:w="3397" w:type="dxa"/>
            <w:tcBorders>
              <w:top w:val="single" w:color="000000" w:themeColor="text1" w:sz="12"/>
            </w:tcBorders>
            <w:tcMar/>
            <w:vAlign w:val="center"/>
          </w:tcPr>
          <w:p w:rsidRPr="00F236D6" w:rsidR="000160D3" w:rsidP="000160D3" w:rsidRDefault="000160D3" w14:paraId="7205329A" w14:textId="6FD4BF1F">
            <w:pPr>
              <w:rPr>
                <w:rFonts w:cstheme="minorHAnsi"/>
                <w:i/>
              </w:rPr>
            </w:pPr>
            <w:r>
              <w:rPr>
                <w:rFonts w:cstheme="minorHAnsi"/>
                <w:i/>
              </w:rPr>
              <w:t>What are the existing financial incentives regarding the implementation of BRPs in your country?</w:t>
            </w:r>
          </w:p>
        </w:tc>
        <w:tc>
          <w:tcPr>
            <w:tcW w:w="5954" w:type="dxa"/>
            <w:tcBorders>
              <w:top w:val="single" w:color="000000" w:themeColor="text1" w:sz="12"/>
            </w:tcBorders>
            <w:tcMar/>
          </w:tcPr>
          <w:p w:rsidRPr="007E0D83" w:rsidR="000160D3" w:rsidP="000160D3" w:rsidRDefault="000160D3" w14:paraId="4C734291" w14:textId="77777777">
            <w:pPr>
              <w:rPr>
                <w:rFonts w:cstheme="minorHAnsi"/>
              </w:rPr>
            </w:pPr>
          </w:p>
        </w:tc>
        <w:tc>
          <w:tcPr>
            <w:tcW w:w="5245" w:type="dxa"/>
            <w:tcBorders>
              <w:top w:val="single" w:color="000000" w:themeColor="text1" w:sz="12"/>
            </w:tcBorders>
            <w:tcMar/>
          </w:tcPr>
          <w:p w:rsidRPr="007E0D83" w:rsidR="000160D3" w:rsidP="000160D3" w:rsidRDefault="000160D3" w14:paraId="7CCDA1FE" w14:textId="77777777">
            <w:pPr>
              <w:rPr>
                <w:rFonts w:cstheme="minorHAnsi"/>
              </w:rPr>
            </w:pPr>
          </w:p>
        </w:tc>
      </w:tr>
      <w:tr w:rsidRPr="007E0D83" w:rsidR="000160D3" w:rsidTr="2FC9A6A3" w14:paraId="2F25C74D" w14:textId="77777777">
        <w:tc>
          <w:tcPr>
            <w:tcW w:w="3397" w:type="dxa"/>
            <w:tcMar/>
            <w:vAlign w:val="center"/>
          </w:tcPr>
          <w:p w:rsidR="000160D3" w:rsidP="000160D3" w:rsidRDefault="000160D3" w14:paraId="2C6269B1" w14:textId="079AFAC0">
            <w:pPr>
              <w:rPr>
                <w:rFonts w:cstheme="minorHAnsi"/>
                <w:i/>
              </w:rPr>
            </w:pPr>
            <w:r>
              <w:rPr>
                <w:rFonts w:cstheme="minorHAnsi"/>
                <w:i/>
              </w:rPr>
              <w:t>What type of financial incentives do you think would stimulate the deployment of BRPs in your country?</w:t>
            </w:r>
          </w:p>
        </w:tc>
        <w:tc>
          <w:tcPr>
            <w:tcW w:w="5954" w:type="dxa"/>
            <w:tcMar/>
          </w:tcPr>
          <w:p w:rsidRPr="007E0D83" w:rsidR="000160D3" w:rsidP="000160D3" w:rsidRDefault="000160D3" w14:paraId="567D6FC9" w14:textId="77777777">
            <w:pPr>
              <w:rPr>
                <w:rFonts w:cstheme="minorHAnsi"/>
              </w:rPr>
            </w:pPr>
          </w:p>
        </w:tc>
        <w:tc>
          <w:tcPr>
            <w:tcW w:w="5245" w:type="dxa"/>
            <w:tcMar/>
          </w:tcPr>
          <w:p w:rsidRPr="007E0D83" w:rsidR="000160D3" w:rsidP="000160D3" w:rsidRDefault="000160D3" w14:paraId="25364C9C" w14:textId="77777777">
            <w:pPr>
              <w:rPr>
                <w:rFonts w:cstheme="minorHAnsi"/>
              </w:rPr>
            </w:pPr>
          </w:p>
        </w:tc>
      </w:tr>
      <w:tr w:rsidRPr="007E0D83" w:rsidR="00B77C38" w:rsidTr="2FC9A6A3" w14:paraId="69044C02" w14:textId="77777777">
        <w:trPr>
          <w:trHeight w:val="397"/>
        </w:trPr>
        <w:tc>
          <w:tcPr>
            <w:tcW w:w="14596" w:type="dxa"/>
            <w:gridSpan w:val="3"/>
            <w:shd w:val="clear" w:color="auto" w:fill="D9D9D9" w:themeFill="background1" w:themeFillShade="D9"/>
            <w:tcMar/>
            <w:vAlign w:val="center"/>
          </w:tcPr>
          <w:p w:rsidRPr="00B77C38" w:rsidR="00B77C38" w:rsidP="000160D3" w:rsidRDefault="00B77C38" w14:paraId="77253236" w14:textId="29CCDDD7">
            <w:pPr>
              <w:rPr>
                <w:rFonts w:cstheme="minorHAnsi"/>
                <w:sz w:val="24"/>
                <w:szCs w:val="24"/>
              </w:rPr>
            </w:pPr>
            <w:r w:rsidRPr="00B77C38">
              <w:rPr>
                <w:rFonts w:cstheme="minorHAnsi"/>
                <w:b/>
                <w:bCs/>
                <w:iCs/>
                <w:sz w:val="24"/>
                <w:szCs w:val="24"/>
              </w:rPr>
              <w:t>Other</w:t>
            </w:r>
          </w:p>
        </w:tc>
      </w:tr>
      <w:tr w:rsidRPr="007E0D83" w:rsidR="000160D3" w:rsidTr="2FC9A6A3" w14:paraId="41F82D4F" w14:textId="77777777">
        <w:tc>
          <w:tcPr>
            <w:tcW w:w="3397" w:type="dxa"/>
            <w:tcMar/>
            <w:vAlign w:val="center"/>
          </w:tcPr>
          <w:p w:rsidRPr="00F236D6" w:rsidR="000160D3" w:rsidP="000160D3" w:rsidRDefault="000160D3" w14:paraId="05C6702B" w14:textId="2F441E90">
            <w:pPr>
              <w:rPr>
                <w:i/>
                <w:iCs/>
              </w:rPr>
            </w:pPr>
            <w:r w:rsidRPr="12F518DD">
              <w:rPr>
                <w:i/>
                <w:iCs/>
              </w:rPr>
              <w:t xml:space="preserve">What kind of support would you and representatives in your country responsible for elaborating BRPs like to receive from the </w:t>
            </w:r>
            <w:proofErr w:type="spellStart"/>
            <w:r w:rsidRPr="12F518DD">
              <w:rPr>
                <w:i/>
                <w:iCs/>
              </w:rPr>
              <w:t>EPBD.wise</w:t>
            </w:r>
            <w:proofErr w:type="spellEnd"/>
            <w:r w:rsidRPr="12F518DD">
              <w:rPr>
                <w:i/>
                <w:iCs/>
              </w:rPr>
              <w:t xml:space="preserve"> project in terms of BRPs implementation?</w:t>
            </w:r>
          </w:p>
        </w:tc>
        <w:tc>
          <w:tcPr>
            <w:tcW w:w="5954" w:type="dxa"/>
            <w:tcMar/>
          </w:tcPr>
          <w:p w:rsidRPr="007E0D83" w:rsidR="000160D3" w:rsidP="000160D3" w:rsidRDefault="000160D3" w14:paraId="28C9C836" w14:textId="77777777">
            <w:pPr>
              <w:rPr>
                <w:rFonts w:cstheme="minorHAnsi"/>
              </w:rPr>
            </w:pPr>
          </w:p>
        </w:tc>
        <w:tc>
          <w:tcPr>
            <w:tcW w:w="5245" w:type="dxa"/>
            <w:tcMar/>
          </w:tcPr>
          <w:p w:rsidRPr="007E0D83" w:rsidR="000160D3" w:rsidP="000160D3" w:rsidRDefault="000160D3" w14:paraId="601287FF" w14:textId="77777777">
            <w:pPr>
              <w:rPr>
                <w:rFonts w:cstheme="minorHAnsi"/>
              </w:rPr>
            </w:pPr>
          </w:p>
        </w:tc>
      </w:tr>
      <w:tr w:rsidRPr="00804095" w:rsidR="000160D3" w:rsidTr="2FC9A6A3" w14:paraId="3AC7B30D" w14:textId="77777777">
        <w:trPr>
          <w:trHeight w:val="567"/>
        </w:trPr>
        <w:tc>
          <w:tcPr>
            <w:tcW w:w="14596" w:type="dxa"/>
            <w:gridSpan w:val="3"/>
            <w:shd w:val="clear" w:color="auto" w:fill="BDD6EE" w:themeFill="accent5" w:themeFillTint="66"/>
            <w:tcMar/>
            <w:vAlign w:val="center"/>
          </w:tcPr>
          <w:p w:rsidRPr="00B77C38" w:rsidR="000160D3" w:rsidP="000160D3" w:rsidRDefault="000160D3" w14:paraId="42E73421" w14:textId="5641590A">
            <w:pPr>
              <w:rPr>
                <w:rFonts w:cstheme="minorHAnsi"/>
                <w:b/>
                <w:color w:val="1F3864" w:themeColor="accent1" w:themeShade="80"/>
                <w:sz w:val="24"/>
                <w:szCs w:val="24"/>
                <w:u w:val="single"/>
              </w:rPr>
            </w:pPr>
            <w:r w:rsidRPr="00B77C38">
              <w:rPr>
                <w:rFonts w:cstheme="minorHAnsi"/>
                <w:b/>
                <w:color w:val="1F3864" w:themeColor="accent1" w:themeShade="80"/>
                <w:sz w:val="24"/>
                <w:szCs w:val="24"/>
                <w:u w:val="single"/>
              </w:rPr>
              <w:t>Energy Performance Certificate (EPC)</w:t>
            </w:r>
          </w:p>
        </w:tc>
      </w:tr>
      <w:tr w:rsidRPr="00804095" w:rsidR="000160D3" w:rsidTr="2FC9A6A3" w14:paraId="256311EC" w14:textId="77777777">
        <w:trPr>
          <w:trHeight w:val="567"/>
        </w:trPr>
        <w:tc>
          <w:tcPr>
            <w:tcW w:w="14596" w:type="dxa"/>
            <w:gridSpan w:val="3"/>
            <w:shd w:val="clear" w:color="auto" w:fill="C5E0B3" w:themeFill="accent6" w:themeFillTint="66"/>
            <w:tcMar/>
            <w:vAlign w:val="center"/>
          </w:tcPr>
          <w:p w:rsidRPr="00804095" w:rsidR="000160D3" w:rsidP="000160D3" w:rsidRDefault="000160D3" w14:paraId="6DD527C1" w14:textId="77777777">
            <w:pPr>
              <w:rPr>
                <w:rFonts w:cstheme="minorHAnsi"/>
                <w:b/>
                <w:color w:val="1F3864" w:themeColor="accent1" w:themeShade="80"/>
                <w:sz w:val="24"/>
                <w:szCs w:val="24"/>
                <w:u w:val="single"/>
              </w:rPr>
            </w:pPr>
            <w:r w:rsidRPr="00804095">
              <w:rPr>
                <w:rFonts w:cstheme="minorHAnsi"/>
                <w:b/>
                <w:color w:val="1F3864" w:themeColor="accent1" w:themeShade="80"/>
                <w:sz w:val="24"/>
                <w:szCs w:val="24"/>
              </w:rPr>
              <w:t>General observations regarding policy needs and possible overlaps with other work packages</w:t>
            </w:r>
          </w:p>
        </w:tc>
      </w:tr>
      <w:tr w:rsidRPr="007E0D83" w:rsidR="000160D3" w:rsidTr="2FC9A6A3" w14:paraId="77B412A3" w14:textId="77777777">
        <w:tc>
          <w:tcPr>
            <w:tcW w:w="3397" w:type="dxa"/>
            <w:tcMar/>
            <w:vAlign w:val="center"/>
          </w:tcPr>
          <w:p w:rsidRPr="002F2CC4" w:rsidR="000160D3" w:rsidP="000160D3" w:rsidRDefault="000160D3" w14:paraId="4E1F32CB" w14:textId="134CAB61">
            <w:pPr>
              <w:rPr>
                <w:rFonts w:cstheme="minorHAnsi"/>
                <w:i/>
              </w:rPr>
            </w:pPr>
            <w:r>
              <w:rPr>
                <w:rFonts w:cstheme="minorHAnsi"/>
                <w:i/>
              </w:rPr>
              <w:t xml:space="preserve">To what extent are EPCs linked to ZEB/nZEB already? To what extent should future EPCs be reflecting the new ZEB standard? </w:t>
            </w:r>
          </w:p>
        </w:tc>
        <w:tc>
          <w:tcPr>
            <w:tcW w:w="5954" w:type="dxa"/>
            <w:tcMar/>
          </w:tcPr>
          <w:p w:rsidRPr="007E0D83" w:rsidR="000160D3" w:rsidP="000160D3" w:rsidRDefault="000160D3" w14:paraId="1DEC8218" w14:textId="77777777">
            <w:pPr>
              <w:rPr>
                <w:rFonts w:cstheme="minorHAnsi"/>
              </w:rPr>
            </w:pPr>
          </w:p>
        </w:tc>
        <w:tc>
          <w:tcPr>
            <w:tcW w:w="5245" w:type="dxa"/>
            <w:tcMar/>
          </w:tcPr>
          <w:p w:rsidRPr="007E0D83" w:rsidR="000160D3" w:rsidP="000160D3" w:rsidRDefault="000160D3" w14:paraId="15479F39" w14:textId="77777777">
            <w:pPr>
              <w:rPr>
                <w:rFonts w:cstheme="minorHAnsi"/>
              </w:rPr>
            </w:pPr>
          </w:p>
        </w:tc>
      </w:tr>
      <w:tr w:rsidRPr="007E0D83" w:rsidR="000160D3" w:rsidTr="2FC9A6A3" w14:paraId="436669FF" w14:textId="77777777">
        <w:tc>
          <w:tcPr>
            <w:tcW w:w="3397" w:type="dxa"/>
            <w:tcMar/>
            <w:vAlign w:val="center"/>
          </w:tcPr>
          <w:p w:rsidR="000160D3" w:rsidP="000160D3" w:rsidRDefault="000160D3" w14:paraId="716E3EE2" w14:textId="6E89C14C">
            <w:pPr>
              <w:rPr>
                <w:rFonts w:cstheme="minorHAnsi"/>
                <w:i/>
              </w:rPr>
            </w:pPr>
            <w:r>
              <w:rPr>
                <w:rFonts w:cstheme="minorHAnsi"/>
                <w:i/>
              </w:rPr>
              <w:t xml:space="preserve">To what extent are EPCs used (e.g., EPCs database) </w:t>
            </w:r>
            <w:proofErr w:type="gramStart"/>
            <w:r>
              <w:rPr>
                <w:rFonts w:cstheme="minorHAnsi"/>
                <w:i/>
              </w:rPr>
              <w:t>in order to</w:t>
            </w:r>
            <w:proofErr w:type="gramEnd"/>
            <w:r>
              <w:rPr>
                <w:rFonts w:cstheme="minorHAnsi"/>
                <w:i/>
              </w:rPr>
              <w:t xml:space="preserve"> set up the NBRP?</w:t>
            </w:r>
          </w:p>
        </w:tc>
        <w:tc>
          <w:tcPr>
            <w:tcW w:w="5954" w:type="dxa"/>
            <w:tcMar/>
          </w:tcPr>
          <w:p w:rsidRPr="007E0D83" w:rsidR="000160D3" w:rsidP="000160D3" w:rsidRDefault="000160D3" w14:paraId="2D6F5133" w14:textId="77777777">
            <w:pPr>
              <w:rPr>
                <w:rFonts w:cstheme="minorHAnsi"/>
              </w:rPr>
            </w:pPr>
          </w:p>
        </w:tc>
        <w:tc>
          <w:tcPr>
            <w:tcW w:w="5245" w:type="dxa"/>
            <w:tcMar/>
          </w:tcPr>
          <w:p w:rsidRPr="007E0D83" w:rsidR="000160D3" w:rsidP="000160D3" w:rsidRDefault="000160D3" w14:paraId="228AD6FD" w14:textId="77777777">
            <w:pPr>
              <w:rPr>
                <w:rFonts w:cstheme="minorHAnsi"/>
              </w:rPr>
            </w:pPr>
          </w:p>
        </w:tc>
      </w:tr>
      <w:tr w:rsidRPr="007E0D83" w:rsidR="000160D3" w:rsidTr="2FC9A6A3" w14:paraId="50DA5F83" w14:textId="77777777">
        <w:tc>
          <w:tcPr>
            <w:tcW w:w="3397" w:type="dxa"/>
            <w:tcMar/>
            <w:vAlign w:val="center"/>
          </w:tcPr>
          <w:p w:rsidR="000160D3" w:rsidP="000160D3" w:rsidRDefault="000160D3" w14:paraId="3BC1972E" w14:textId="0ECF9858">
            <w:pPr>
              <w:rPr>
                <w:rFonts w:cstheme="minorHAnsi"/>
                <w:i/>
              </w:rPr>
            </w:pPr>
            <w:r>
              <w:rPr>
                <w:rFonts w:cstheme="minorHAnsi"/>
                <w:i/>
              </w:rPr>
              <w:lastRenderedPageBreak/>
              <w:t>What would be the design aspects to consider if EPCs are to be used in MEPS implementation (e.g., quality, comparability, legal status)?</w:t>
            </w:r>
          </w:p>
        </w:tc>
        <w:tc>
          <w:tcPr>
            <w:tcW w:w="5954" w:type="dxa"/>
            <w:tcMar/>
          </w:tcPr>
          <w:p w:rsidRPr="00242B28" w:rsidR="000160D3" w:rsidP="000160D3" w:rsidRDefault="000160D3" w14:paraId="0CD18D44" w14:textId="77777777">
            <w:pPr>
              <w:rPr>
                <w:rFonts w:cstheme="minorHAnsi"/>
              </w:rPr>
            </w:pPr>
          </w:p>
        </w:tc>
        <w:tc>
          <w:tcPr>
            <w:tcW w:w="5245" w:type="dxa"/>
            <w:tcMar/>
          </w:tcPr>
          <w:p w:rsidRPr="007E0D83" w:rsidR="000160D3" w:rsidP="000160D3" w:rsidRDefault="000160D3" w14:paraId="5E251D1A" w14:textId="77777777">
            <w:pPr>
              <w:rPr>
                <w:rFonts w:cstheme="minorHAnsi"/>
              </w:rPr>
            </w:pPr>
          </w:p>
        </w:tc>
      </w:tr>
      <w:tr w:rsidRPr="007E0D83" w:rsidR="000160D3" w:rsidTr="2FC9A6A3" w14:paraId="026FC539" w14:textId="77777777">
        <w:tc>
          <w:tcPr>
            <w:tcW w:w="3397" w:type="dxa"/>
            <w:tcMar/>
            <w:vAlign w:val="center"/>
          </w:tcPr>
          <w:p w:rsidR="000160D3" w:rsidP="000160D3" w:rsidRDefault="000160D3" w14:paraId="08CE4A51" w14:textId="3A09D0B3">
            <w:pPr>
              <w:rPr>
                <w:rFonts w:cstheme="minorHAnsi"/>
                <w:i/>
              </w:rPr>
            </w:pPr>
            <w:r>
              <w:rPr>
                <w:rFonts w:cstheme="minorHAnsi"/>
                <w:i/>
              </w:rPr>
              <w:t xml:space="preserve">How can EPC and BRP implementation be better streamlined/integrated? </w:t>
            </w:r>
          </w:p>
        </w:tc>
        <w:tc>
          <w:tcPr>
            <w:tcW w:w="5954" w:type="dxa"/>
            <w:tcMar/>
          </w:tcPr>
          <w:p w:rsidRPr="00242B28" w:rsidR="000160D3" w:rsidP="000160D3" w:rsidRDefault="000160D3" w14:paraId="6D05C124" w14:textId="77777777">
            <w:pPr>
              <w:rPr>
                <w:rFonts w:cstheme="minorHAnsi"/>
              </w:rPr>
            </w:pPr>
          </w:p>
        </w:tc>
        <w:tc>
          <w:tcPr>
            <w:tcW w:w="5245" w:type="dxa"/>
            <w:tcMar/>
          </w:tcPr>
          <w:p w:rsidRPr="007E0D83" w:rsidR="000160D3" w:rsidP="000160D3" w:rsidRDefault="000160D3" w14:paraId="10CF795E" w14:textId="77777777">
            <w:pPr>
              <w:rPr>
                <w:rFonts w:cstheme="minorHAnsi"/>
              </w:rPr>
            </w:pPr>
          </w:p>
        </w:tc>
      </w:tr>
      <w:tr w:rsidRPr="00804095" w:rsidR="000160D3" w:rsidTr="2FC9A6A3" w14:paraId="554BAC76" w14:textId="77777777">
        <w:trPr>
          <w:trHeight w:val="567"/>
        </w:trPr>
        <w:tc>
          <w:tcPr>
            <w:tcW w:w="14596" w:type="dxa"/>
            <w:gridSpan w:val="3"/>
            <w:shd w:val="clear" w:color="auto" w:fill="C5E0B3" w:themeFill="accent6" w:themeFillTint="66"/>
            <w:tcMar/>
            <w:vAlign w:val="center"/>
          </w:tcPr>
          <w:p w:rsidRPr="00804095" w:rsidR="000160D3" w:rsidP="000160D3" w:rsidRDefault="000160D3" w14:paraId="7FE6D378" w14:textId="77777777">
            <w:pPr>
              <w:rPr>
                <w:rFonts w:cstheme="minorHAnsi"/>
                <w:b/>
                <w:color w:val="1F3864" w:themeColor="accent1" w:themeShade="80"/>
                <w:sz w:val="24"/>
                <w:szCs w:val="24"/>
              </w:rPr>
            </w:pPr>
            <w:r w:rsidRPr="00804095">
              <w:rPr>
                <w:rFonts w:cstheme="minorHAnsi"/>
                <w:b/>
                <w:color w:val="1F3864" w:themeColor="accent1" w:themeShade="80"/>
                <w:sz w:val="24"/>
                <w:szCs w:val="24"/>
              </w:rPr>
              <w:t>Specific questions relevant to the focus countries</w:t>
            </w:r>
          </w:p>
        </w:tc>
      </w:tr>
      <w:tr w:rsidRPr="00804095" w:rsidR="000160D3" w:rsidTr="2FC9A6A3" w14:paraId="6DF2D5A9" w14:textId="77777777">
        <w:trPr>
          <w:trHeight w:val="397"/>
        </w:trPr>
        <w:tc>
          <w:tcPr>
            <w:tcW w:w="14596" w:type="dxa"/>
            <w:gridSpan w:val="3"/>
            <w:shd w:val="clear" w:color="auto" w:fill="D9D9D9" w:themeFill="background1" w:themeFillShade="D9"/>
            <w:tcMar/>
            <w:vAlign w:val="center"/>
          </w:tcPr>
          <w:p w:rsidRPr="00804095" w:rsidR="000160D3" w:rsidP="000160D3" w:rsidRDefault="000160D3" w14:paraId="23A43786" w14:textId="34ECDF29">
            <w:pPr>
              <w:rPr>
                <w:rFonts w:cstheme="minorHAnsi"/>
                <w:b/>
                <w:color w:val="1F3864" w:themeColor="accent1" w:themeShade="80"/>
                <w:sz w:val="24"/>
                <w:szCs w:val="24"/>
              </w:rPr>
            </w:pPr>
            <w:r w:rsidRPr="00136EFB">
              <w:rPr>
                <w:rFonts w:cstheme="minorHAnsi"/>
                <w:b/>
                <w:sz w:val="24"/>
                <w:szCs w:val="24"/>
              </w:rPr>
              <w:t>Legal</w:t>
            </w:r>
            <w:r w:rsidRPr="00136EFB" w:rsidR="00673ED2">
              <w:rPr>
                <w:rFonts w:cstheme="minorHAnsi"/>
                <w:b/>
                <w:sz w:val="24"/>
                <w:szCs w:val="24"/>
              </w:rPr>
              <w:t xml:space="preserve"> and policy</w:t>
            </w:r>
            <w:r w:rsidRPr="00136EFB">
              <w:rPr>
                <w:rFonts w:cstheme="minorHAnsi"/>
                <w:b/>
                <w:sz w:val="24"/>
                <w:szCs w:val="24"/>
              </w:rPr>
              <w:t xml:space="preserve"> framework</w:t>
            </w:r>
          </w:p>
        </w:tc>
      </w:tr>
      <w:tr w:rsidRPr="007E0D83" w:rsidR="000160D3" w:rsidTr="2FC9A6A3" w14:paraId="6EC83036" w14:textId="77777777">
        <w:tc>
          <w:tcPr>
            <w:tcW w:w="3397" w:type="dxa"/>
            <w:tcMar/>
          </w:tcPr>
          <w:p w:rsidRPr="002F2CC4" w:rsidR="000160D3" w:rsidP="000160D3" w:rsidRDefault="000160D3" w14:paraId="259AB7A8" w14:textId="73AA4E40">
            <w:pPr>
              <w:rPr>
                <w:i/>
                <w:iCs/>
              </w:rPr>
            </w:pPr>
            <w:r w:rsidRPr="12F518DD">
              <w:rPr>
                <w:i/>
                <w:iCs/>
              </w:rPr>
              <w:t>What is the national legal framework</w:t>
            </w:r>
            <w:r>
              <w:rPr>
                <w:i/>
                <w:iCs/>
              </w:rPr>
              <w:t xml:space="preserve"> </w:t>
            </w:r>
            <w:proofErr w:type="gramStart"/>
            <w:r w:rsidRPr="12F518DD">
              <w:rPr>
                <w:i/>
                <w:iCs/>
              </w:rPr>
              <w:t>in regard to</w:t>
            </w:r>
            <w:proofErr w:type="gramEnd"/>
            <w:r w:rsidRPr="12F518DD">
              <w:rPr>
                <w:i/>
                <w:iCs/>
              </w:rPr>
              <w:t xml:space="preserve"> the design and implementation of EPCs?</w:t>
            </w:r>
            <w:r>
              <w:rPr>
                <w:i/>
                <w:iCs/>
              </w:rPr>
              <w:t xml:space="preserve"> (EPBD version, last updates, covers all legislation, regional or national approaches, exemptions, or omissions)</w:t>
            </w:r>
          </w:p>
        </w:tc>
        <w:tc>
          <w:tcPr>
            <w:tcW w:w="5954" w:type="dxa"/>
            <w:tcMar/>
          </w:tcPr>
          <w:p w:rsidRPr="007E0D83" w:rsidR="000160D3" w:rsidP="000160D3" w:rsidRDefault="000160D3" w14:paraId="3B84622D" w14:textId="77777777">
            <w:pPr>
              <w:rPr>
                <w:rFonts w:cstheme="minorHAnsi"/>
              </w:rPr>
            </w:pPr>
          </w:p>
        </w:tc>
        <w:tc>
          <w:tcPr>
            <w:tcW w:w="5245" w:type="dxa"/>
            <w:tcMar/>
          </w:tcPr>
          <w:p w:rsidRPr="007E0D83" w:rsidR="000160D3" w:rsidP="000160D3" w:rsidRDefault="000160D3" w14:paraId="60B73063" w14:textId="77777777">
            <w:pPr>
              <w:rPr>
                <w:rFonts w:cstheme="minorHAnsi"/>
              </w:rPr>
            </w:pPr>
          </w:p>
        </w:tc>
      </w:tr>
      <w:tr w:rsidRPr="007E0D83" w:rsidR="000160D3" w:rsidTr="2FC9A6A3" w14:paraId="34651655" w14:textId="77777777">
        <w:trPr>
          <w:trHeight w:val="397"/>
        </w:trPr>
        <w:tc>
          <w:tcPr>
            <w:tcW w:w="14596" w:type="dxa"/>
            <w:gridSpan w:val="3"/>
            <w:shd w:val="clear" w:color="auto" w:fill="D9D9D9" w:themeFill="background1" w:themeFillShade="D9"/>
            <w:tcMar/>
            <w:vAlign w:val="center"/>
          </w:tcPr>
          <w:p w:rsidRPr="007E0D83" w:rsidR="000160D3" w:rsidP="000160D3" w:rsidRDefault="000160D3" w14:paraId="2A73B7F6" w14:textId="7E3A0554">
            <w:pPr>
              <w:rPr>
                <w:rFonts w:cstheme="minorHAnsi"/>
              </w:rPr>
            </w:pPr>
            <w:r w:rsidRPr="00136EFB">
              <w:rPr>
                <w:rFonts w:cstheme="minorHAnsi"/>
                <w:b/>
                <w:sz w:val="24"/>
                <w:szCs w:val="24"/>
              </w:rPr>
              <w:t>Calculation methodology</w:t>
            </w:r>
          </w:p>
        </w:tc>
      </w:tr>
      <w:tr w:rsidRPr="007E0D83" w:rsidR="000160D3" w:rsidTr="2FC9A6A3" w14:paraId="0671F4F4" w14:textId="77777777">
        <w:tc>
          <w:tcPr>
            <w:tcW w:w="3397" w:type="dxa"/>
            <w:tcMar/>
          </w:tcPr>
          <w:p w:rsidRPr="002F2CC4" w:rsidR="000160D3" w:rsidP="000160D3" w:rsidRDefault="000160D3" w14:paraId="5600CF9F" w14:textId="3F0B8179">
            <w:pPr>
              <w:rPr>
                <w:rFonts w:cstheme="minorHAnsi"/>
                <w:i/>
              </w:rPr>
            </w:pPr>
            <w:r>
              <w:rPr>
                <w:rFonts w:cstheme="minorHAnsi"/>
                <w:i/>
              </w:rPr>
              <w:t>What kind of methodology do you use for EPC calculation (static, dynamic, seasonal, monthly, hourly) by building type (residential and non-residential)</w:t>
            </w:r>
          </w:p>
        </w:tc>
        <w:tc>
          <w:tcPr>
            <w:tcW w:w="5954" w:type="dxa"/>
            <w:tcMar/>
          </w:tcPr>
          <w:p w:rsidRPr="007E0D83" w:rsidR="000160D3" w:rsidP="000160D3" w:rsidRDefault="000160D3" w14:paraId="7829F893" w14:textId="77777777">
            <w:pPr>
              <w:rPr>
                <w:rFonts w:cstheme="minorHAnsi"/>
              </w:rPr>
            </w:pPr>
          </w:p>
        </w:tc>
        <w:tc>
          <w:tcPr>
            <w:tcW w:w="5245" w:type="dxa"/>
            <w:tcMar/>
          </w:tcPr>
          <w:p w:rsidRPr="007E0D83" w:rsidR="000160D3" w:rsidP="000160D3" w:rsidRDefault="000160D3" w14:paraId="7D321C3B" w14:textId="77777777">
            <w:pPr>
              <w:rPr>
                <w:rFonts w:cstheme="minorHAnsi"/>
              </w:rPr>
            </w:pPr>
          </w:p>
        </w:tc>
      </w:tr>
      <w:tr w:rsidRPr="007E0D83" w:rsidR="000160D3" w:rsidTr="2FC9A6A3" w14:paraId="569D53A4" w14:textId="77777777">
        <w:tc>
          <w:tcPr>
            <w:tcW w:w="3397" w:type="dxa"/>
            <w:tcMar/>
          </w:tcPr>
          <w:p w:rsidRPr="002F2CC4" w:rsidR="000160D3" w:rsidP="000160D3" w:rsidRDefault="000160D3" w14:paraId="1A2CC421" w14:textId="2D8967DC">
            <w:pPr>
              <w:rPr>
                <w:rFonts w:cstheme="minorHAnsi"/>
                <w:i/>
              </w:rPr>
            </w:pPr>
            <w:r>
              <w:rPr>
                <w:rFonts w:cstheme="minorHAnsi"/>
                <w:i/>
              </w:rPr>
              <w:t>When was the last time the current methodology was deeply updated?</w:t>
            </w:r>
          </w:p>
        </w:tc>
        <w:tc>
          <w:tcPr>
            <w:tcW w:w="5954" w:type="dxa"/>
            <w:tcMar/>
          </w:tcPr>
          <w:p w:rsidRPr="007E0D83" w:rsidR="000160D3" w:rsidP="000160D3" w:rsidRDefault="000160D3" w14:paraId="426CE7A0" w14:textId="77777777">
            <w:pPr>
              <w:rPr>
                <w:rFonts w:cstheme="minorHAnsi"/>
              </w:rPr>
            </w:pPr>
          </w:p>
        </w:tc>
        <w:tc>
          <w:tcPr>
            <w:tcW w:w="5245" w:type="dxa"/>
            <w:tcMar/>
          </w:tcPr>
          <w:p w:rsidRPr="007E0D83" w:rsidR="000160D3" w:rsidP="000160D3" w:rsidRDefault="000160D3" w14:paraId="66FEC375" w14:textId="77777777">
            <w:pPr>
              <w:rPr>
                <w:rFonts w:cstheme="minorHAnsi"/>
              </w:rPr>
            </w:pPr>
          </w:p>
        </w:tc>
      </w:tr>
      <w:tr w:rsidRPr="007E0D83" w:rsidR="00B77C38" w:rsidTr="2FC9A6A3" w14:paraId="6ED0CF96" w14:textId="77777777">
        <w:trPr>
          <w:trHeight w:val="397"/>
        </w:trPr>
        <w:tc>
          <w:tcPr>
            <w:tcW w:w="14596" w:type="dxa"/>
            <w:gridSpan w:val="3"/>
            <w:shd w:val="clear" w:color="auto" w:fill="D9D9D9" w:themeFill="background1" w:themeFillShade="D9"/>
            <w:tcMar/>
            <w:vAlign w:val="center"/>
          </w:tcPr>
          <w:p w:rsidRPr="00136EFB" w:rsidR="00B77C38" w:rsidP="00B77C38" w:rsidRDefault="00B77C38" w14:paraId="4A7E6AB7" w14:textId="0F0C9B09">
            <w:pPr>
              <w:rPr>
                <w:rFonts w:cstheme="minorHAnsi"/>
              </w:rPr>
            </w:pPr>
            <w:r w:rsidRPr="00136EFB">
              <w:rPr>
                <w:rFonts w:cstheme="minorHAnsi"/>
                <w:b/>
                <w:sz w:val="24"/>
                <w:szCs w:val="24"/>
              </w:rPr>
              <w:t>Communication and perception</w:t>
            </w:r>
          </w:p>
        </w:tc>
      </w:tr>
      <w:tr w:rsidRPr="007E0D83" w:rsidR="004E4F43" w:rsidTr="2FC9A6A3" w14:paraId="6DD8DC53" w14:textId="77777777">
        <w:tc>
          <w:tcPr>
            <w:tcW w:w="3397" w:type="dxa"/>
            <w:tcMar/>
          </w:tcPr>
          <w:p w:rsidRPr="00B77C38" w:rsidR="004E4F43" w:rsidP="004E4F43" w:rsidRDefault="004E4F43" w14:paraId="5BB896EA" w14:textId="3E42D8D6">
            <w:pPr>
              <w:rPr>
                <w:rFonts w:cstheme="minorHAnsi"/>
                <w:i/>
                <w:iCs/>
              </w:rPr>
            </w:pPr>
            <w:r w:rsidRPr="00B77C38">
              <w:rPr>
                <w:i/>
                <w:iCs/>
              </w:rPr>
              <w:t>In general, what is the perception of the quality of EPCs in your country?</w:t>
            </w:r>
          </w:p>
        </w:tc>
        <w:tc>
          <w:tcPr>
            <w:tcW w:w="5954" w:type="dxa"/>
            <w:tcMar/>
          </w:tcPr>
          <w:p w:rsidRPr="007E0D83" w:rsidR="004E4F43" w:rsidP="004E4F43" w:rsidRDefault="004E4F43" w14:paraId="53827EBA" w14:textId="77777777">
            <w:pPr>
              <w:rPr>
                <w:rFonts w:cstheme="minorHAnsi"/>
              </w:rPr>
            </w:pPr>
          </w:p>
        </w:tc>
        <w:tc>
          <w:tcPr>
            <w:tcW w:w="5245" w:type="dxa"/>
            <w:tcMar/>
          </w:tcPr>
          <w:p w:rsidRPr="007E0D83" w:rsidR="004E4F43" w:rsidP="004E4F43" w:rsidRDefault="004E4F43" w14:paraId="504478BD" w14:textId="77777777">
            <w:pPr>
              <w:rPr>
                <w:rFonts w:cstheme="minorHAnsi"/>
              </w:rPr>
            </w:pPr>
          </w:p>
        </w:tc>
      </w:tr>
      <w:tr w:rsidRPr="007E0D83" w:rsidR="004E4F43" w:rsidTr="2FC9A6A3" w14:paraId="3ED49974" w14:textId="77777777">
        <w:tc>
          <w:tcPr>
            <w:tcW w:w="3397" w:type="dxa"/>
            <w:tcMar/>
          </w:tcPr>
          <w:p w:rsidRPr="00B77C38" w:rsidR="004E4F43" w:rsidP="004E4F43" w:rsidRDefault="004E4F43" w14:paraId="1127C28B" w14:textId="258555CC">
            <w:pPr>
              <w:rPr>
                <w:rFonts w:cstheme="minorHAnsi"/>
                <w:i/>
                <w:iCs/>
              </w:rPr>
            </w:pPr>
            <w:r w:rsidRPr="00B77C38">
              <w:rPr>
                <w:i/>
                <w:iCs/>
              </w:rPr>
              <w:t>What is the level of acceptance of EPCs in your country?</w:t>
            </w:r>
          </w:p>
        </w:tc>
        <w:tc>
          <w:tcPr>
            <w:tcW w:w="5954" w:type="dxa"/>
            <w:tcMar/>
          </w:tcPr>
          <w:p w:rsidRPr="007E0D83" w:rsidR="004E4F43" w:rsidP="004E4F43" w:rsidRDefault="004E4F43" w14:paraId="3D5EFBC1" w14:textId="77777777">
            <w:pPr>
              <w:rPr>
                <w:rFonts w:cstheme="minorHAnsi"/>
              </w:rPr>
            </w:pPr>
          </w:p>
        </w:tc>
        <w:tc>
          <w:tcPr>
            <w:tcW w:w="5245" w:type="dxa"/>
            <w:tcMar/>
          </w:tcPr>
          <w:p w:rsidRPr="007E0D83" w:rsidR="004E4F43" w:rsidP="004E4F43" w:rsidRDefault="004E4F43" w14:paraId="7FECE9DC" w14:textId="77777777">
            <w:pPr>
              <w:rPr>
                <w:rFonts w:cstheme="minorHAnsi"/>
              </w:rPr>
            </w:pPr>
          </w:p>
        </w:tc>
      </w:tr>
      <w:tr w:rsidRPr="007E0D83" w:rsidR="004E4F43" w:rsidTr="2FC9A6A3" w14:paraId="6CF59CE3" w14:textId="77777777">
        <w:tc>
          <w:tcPr>
            <w:tcW w:w="3397" w:type="dxa"/>
            <w:tcMar/>
          </w:tcPr>
          <w:p w:rsidRPr="00B77C38" w:rsidR="004E4F43" w:rsidP="004E4F43" w:rsidRDefault="004E4F43" w14:paraId="7D0FCCC8" w14:textId="0739349A">
            <w:pPr>
              <w:rPr>
                <w:rFonts w:cstheme="minorHAnsi"/>
                <w:i/>
                <w:iCs/>
              </w:rPr>
            </w:pPr>
            <w:r w:rsidRPr="00B77C38">
              <w:rPr>
                <w:i/>
                <w:iCs/>
              </w:rPr>
              <w:lastRenderedPageBreak/>
              <w:t>Are EPCs considered useful in your country or rather an administrative cost?</w:t>
            </w:r>
          </w:p>
        </w:tc>
        <w:tc>
          <w:tcPr>
            <w:tcW w:w="5954" w:type="dxa"/>
            <w:tcMar/>
          </w:tcPr>
          <w:p w:rsidRPr="007E0D83" w:rsidR="004E4F43" w:rsidP="004E4F43" w:rsidRDefault="004E4F43" w14:paraId="62300619" w14:textId="77777777">
            <w:pPr>
              <w:rPr>
                <w:rFonts w:cstheme="minorHAnsi"/>
              </w:rPr>
            </w:pPr>
          </w:p>
        </w:tc>
        <w:tc>
          <w:tcPr>
            <w:tcW w:w="5245" w:type="dxa"/>
            <w:tcMar/>
          </w:tcPr>
          <w:p w:rsidRPr="007E0D83" w:rsidR="004E4F43" w:rsidP="004E4F43" w:rsidRDefault="004E4F43" w14:paraId="6766C738" w14:textId="77777777">
            <w:pPr>
              <w:rPr>
                <w:rFonts w:cstheme="minorHAnsi"/>
              </w:rPr>
            </w:pPr>
          </w:p>
        </w:tc>
      </w:tr>
      <w:tr w:rsidRPr="007E0D83" w:rsidR="004E4F43" w:rsidTr="2FC9A6A3" w14:paraId="01B142D7" w14:textId="77777777">
        <w:tc>
          <w:tcPr>
            <w:tcW w:w="3397" w:type="dxa"/>
            <w:tcMar/>
          </w:tcPr>
          <w:p w:rsidRPr="00B77C38" w:rsidR="004E4F43" w:rsidP="004E4F43" w:rsidRDefault="004E4F43" w14:paraId="41DEE301" w14:textId="38A3A1FB">
            <w:pPr>
              <w:rPr>
                <w:rFonts w:cstheme="minorHAnsi"/>
                <w:i/>
                <w:iCs/>
              </w:rPr>
            </w:pPr>
            <w:r w:rsidRPr="00B77C38">
              <w:rPr>
                <w:i/>
                <w:iCs/>
              </w:rPr>
              <w:t>Are EPCs considered to have an appropriate cost?</w:t>
            </w:r>
          </w:p>
        </w:tc>
        <w:tc>
          <w:tcPr>
            <w:tcW w:w="5954" w:type="dxa"/>
            <w:tcMar/>
          </w:tcPr>
          <w:p w:rsidRPr="007E0D83" w:rsidR="004E4F43" w:rsidP="004E4F43" w:rsidRDefault="004E4F43" w14:paraId="1EB78631" w14:textId="77777777">
            <w:pPr>
              <w:rPr>
                <w:rFonts w:cstheme="minorHAnsi"/>
              </w:rPr>
            </w:pPr>
          </w:p>
        </w:tc>
        <w:tc>
          <w:tcPr>
            <w:tcW w:w="5245" w:type="dxa"/>
            <w:tcMar/>
          </w:tcPr>
          <w:p w:rsidRPr="007E0D83" w:rsidR="004E4F43" w:rsidP="004E4F43" w:rsidRDefault="004E4F43" w14:paraId="01A3BDB4" w14:textId="77777777">
            <w:pPr>
              <w:rPr>
                <w:rFonts w:cstheme="minorHAnsi"/>
              </w:rPr>
            </w:pPr>
          </w:p>
        </w:tc>
      </w:tr>
      <w:tr w:rsidRPr="007E0D83" w:rsidR="004E4F43" w:rsidTr="2FC9A6A3" w14:paraId="5E986D1C" w14:textId="77777777">
        <w:tc>
          <w:tcPr>
            <w:tcW w:w="3397" w:type="dxa"/>
            <w:tcMar/>
          </w:tcPr>
          <w:p w:rsidRPr="00B77C38" w:rsidR="004E4F43" w:rsidP="13CC17B0" w:rsidRDefault="004E4F43" w14:paraId="085DD82D" w14:textId="00FEBC53">
            <w:pPr>
              <w:rPr>
                <w:rFonts w:cs="Calibri" w:cstheme="minorAscii"/>
                <w:i w:val="1"/>
                <w:iCs w:val="1"/>
              </w:rPr>
            </w:pPr>
            <w:r w:rsidRPr="13CC17B0" w:rsidR="7F5BA15E">
              <w:rPr>
                <w:i w:val="1"/>
                <w:iCs w:val="1"/>
              </w:rPr>
              <w:t xml:space="preserve">Are there </w:t>
            </w:r>
            <w:r w:rsidRPr="13CC17B0" w:rsidR="7F5BA15E">
              <w:rPr>
                <w:i w:val="1"/>
                <w:iCs w:val="1"/>
              </w:rPr>
              <w:t xml:space="preserve">any </w:t>
            </w:r>
            <w:r w:rsidRPr="13CC17B0" w:rsidR="49F14CEC">
              <w:rPr>
                <w:i w:val="1"/>
                <w:iCs w:val="1"/>
              </w:rPr>
              <w:t>o</w:t>
            </w:r>
            <w:r w:rsidRPr="13CC17B0" w:rsidR="7F5BA15E">
              <w:rPr>
                <w:i w:val="1"/>
                <w:iCs w:val="1"/>
              </w:rPr>
              <w:t>ne</w:t>
            </w:r>
            <w:r w:rsidRPr="13CC17B0" w:rsidR="7F5BA15E">
              <w:rPr>
                <w:i w:val="1"/>
                <w:iCs w:val="1"/>
              </w:rPr>
              <w:t>-</w:t>
            </w:r>
            <w:r w:rsidRPr="13CC17B0" w:rsidR="49F14CEC">
              <w:rPr>
                <w:i w:val="1"/>
                <w:iCs w:val="1"/>
              </w:rPr>
              <w:t>s</w:t>
            </w:r>
            <w:r w:rsidRPr="13CC17B0" w:rsidR="7F5BA15E">
              <w:rPr>
                <w:i w:val="1"/>
                <w:iCs w:val="1"/>
              </w:rPr>
              <w:t>top-</w:t>
            </w:r>
            <w:r w:rsidRPr="13CC17B0" w:rsidR="49F14CEC">
              <w:rPr>
                <w:i w:val="1"/>
                <w:iCs w:val="1"/>
              </w:rPr>
              <w:t>s</w:t>
            </w:r>
            <w:r w:rsidRPr="13CC17B0" w:rsidR="7F5BA15E">
              <w:rPr>
                <w:i w:val="1"/>
                <w:iCs w:val="1"/>
              </w:rPr>
              <w:t xml:space="preserve">hops (or similar) in place in your country and </w:t>
            </w:r>
            <w:r w:rsidRPr="13CC17B0" w:rsidR="7F5BA15E">
              <w:rPr>
                <w:i w:val="1"/>
                <w:iCs w:val="1"/>
              </w:rPr>
              <w:t>does</w:t>
            </w:r>
            <w:r w:rsidRPr="13CC17B0" w:rsidR="7F5BA15E">
              <w:rPr>
                <w:i w:val="1"/>
                <w:iCs w:val="1"/>
              </w:rPr>
              <w:t xml:space="preserve"> the EPC</w:t>
            </w:r>
            <w:r w:rsidRPr="13CC17B0" w:rsidR="7F5BA15E">
              <w:rPr>
                <w:i w:val="1"/>
                <w:iCs w:val="1"/>
              </w:rPr>
              <w:t xml:space="preserve"> have a role?</w:t>
            </w:r>
          </w:p>
        </w:tc>
        <w:tc>
          <w:tcPr>
            <w:tcW w:w="5954" w:type="dxa"/>
            <w:tcMar/>
          </w:tcPr>
          <w:p w:rsidRPr="007E0D83" w:rsidR="004E4F43" w:rsidP="004E4F43" w:rsidRDefault="004E4F43" w14:paraId="133AD974" w14:textId="77777777">
            <w:pPr>
              <w:rPr>
                <w:rFonts w:cstheme="minorHAnsi"/>
              </w:rPr>
            </w:pPr>
          </w:p>
        </w:tc>
        <w:tc>
          <w:tcPr>
            <w:tcW w:w="5245" w:type="dxa"/>
            <w:tcMar/>
          </w:tcPr>
          <w:p w:rsidRPr="007E0D83" w:rsidR="004E4F43" w:rsidP="004E4F43" w:rsidRDefault="004E4F43" w14:paraId="53B4EA96" w14:textId="77777777">
            <w:pPr>
              <w:rPr>
                <w:rFonts w:cstheme="minorHAnsi"/>
              </w:rPr>
            </w:pPr>
          </w:p>
        </w:tc>
      </w:tr>
      <w:tr w:rsidRPr="007E0D83" w:rsidR="00B77C38" w:rsidTr="2FC9A6A3" w14:paraId="718EBD44" w14:textId="77777777">
        <w:trPr>
          <w:trHeight w:val="397"/>
        </w:trPr>
        <w:tc>
          <w:tcPr>
            <w:tcW w:w="14596" w:type="dxa"/>
            <w:gridSpan w:val="3"/>
            <w:shd w:val="clear" w:color="auto" w:fill="D9D9D9" w:themeFill="background1" w:themeFillShade="D9"/>
            <w:tcMar/>
            <w:vAlign w:val="center"/>
          </w:tcPr>
          <w:p w:rsidRPr="00B77C38" w:rsidR="00B77C38" w:rsidP="00B77C38" w:rsidRDefault="00B77C38" w14:paraId="414790E7" w14:textId="593F3400">
            <w:pPr>
              <w:rPr>
                <w:rFonts w:cstheme="minorHAnsi"/>
                <w:sz w:val="24"/>
                <w:szCs w:val="24"/>
              </w:rPr>
            </w:pPr>
            <w:r w:rsidRPr="00B77C38">
              <w:rPr>
                <w:b/>
                <w:bCs/>
                <w:sz w:val="24"/>
                <w:szCs w:val="24"/>
              </w:rPr>
              <w:t>Layout and indicators</w:t>
            </w:r>
          </w:p>
        </w:tc>
      </w:tr>
      <w:tr w:rsidRPr="007E0D83" w:rsidR="004E4F43" w:rsidTr="2FC9A6A3" w14:paraId="0E1B7E5B" w14:textId="77777777">
        <w:tc>
          <w:tcPr>
            <w:tcW w:w="3397" w:type="dxa"/>
            <w:tcMar/>
          </w:tcPr>
          <w:p w:rsidRPr="00B77C38" w:rsidR="004E4F43" w:rsidP="004E4F43" w:rsidRDefault="004E4F43" w14:paraId="0BFFC142" w14:textId="28422EF7">
            <w:pPr>
              <w:rPr>
                <w:rFonts w:cstheme="minorHAnsi"/>
                <w:i/>
                <w:iCs/>
              </w:rPr>
            </w:pPr>
            <w:r w:rsidRPr="00B77C38">
              <w:rPr>
                <w:i/>
                <w:iCs/>
              </w:rPr>
              <w:t>How old is/are the EPC layout(s) in your countries?</w:t>
            </w:r>
          </w:p>
        </w:tc>
        <w:tc>
          <w:tcPr>
            <w:tcW w:w="5954" w:type="dxa"/>
            <w:tcMar/>
          </w:tcPr>
          <w:p w:rsidRPr="007E0D83" w:rsidR="004E4F43" w:rsidP="004E4F43" w:rsidRDefault="004E4F43" w14:paraId="6DA5B5A6" w14:textId="77777777">
            <w:pPr>
              <w:rPr>
                <w:rFonts w:cstheme="minorHAnsi"/>
              </w:rPr>
            </w:pPr>
          </w:p>
        </w:tc>
        <w:tc>
          <w:tcPr>
            <w:tcW w:w="5245" w:type="dxa"/>
            <w:tcMar/>
          </w:tcPr>
          <w:p w:rsidRPr="007E0D83" w:rsidR="004E4F43" w:rsidP="004E4F43" w:rsidRDefault="004E4F43" w14:paraId="093695BF" w14:textId="77777777">
            <w:pPr>
              <w:rPr>
                <w:rFonts w:cstheme="minorHAnsi"/>
              </w:rPr>
            </w:pPr>
          </w:p>
        </w:tc>
      </w:tr>
      <w:tr w:rsidRPr="007E0D83" w:rsidR="004E4F43" w:rsidTr="2FC9A6A3" w14:paraId="1DE7DA02" w14:textId="77777777">
        <w:tc>
          <w:tcPr>
            <w:tcW w:w="3397" w:type="dxa"/>
            <w:tcMar/>
          </w:tcPr>
          <w:p w:rsidRPr="00B77C38" w:rsidR="004E4F43" w:rsidP="004E4F43" w:rsidRDefault="004E4F43" w14:paraId="7E2B1E19" w14:textId="0E107F1E">
            <w:pPr>
              <w:rPr>
                <w:rFonts w:cstheme="minorHAnsi"/>
                <w:i/>
                <w:iCs/>
              </w:rPr>
            </w:pPr>
            <w:r w:rsidRPr="00B77C38">
              <w:rPr>
                <w:i/>
                <w:iCs/>
              </w:rPr>
              <w:t>Are the EPCs displayed in front of buildings, when applicable (e.g., public buildings)?</w:t>
            </w:r>
          </w:p>
        </w:tc>
        <w:tc>
          <w:tcPr>
            <w:tcW w:w="5954" w:type="dxa"/>
            <w:tcMar/>
          </w:tcPr>
          <w:p w:rsidRPr="007E0D83" w:rsidR="004E4F43" w:rsidP="004E4F43" w:rsidRDefault="004E4F43" w14:paraId="572E8F7B" w14:textId="77777777">
            <w:pPr>
              <w:rPr>
                <w:rFonts w:cstheme="minorHAnsi"/>
              </w:rPr>
            </w:pPr>
          </w:p>
        </w:tc>
        <w:tc>
          <w:tcPr>
            <w:tcW w:w="5245" w:type="dxa"/>
            <w:tcMar/>
          </w:tcPr>
          <w:p w:rsidRPr="007E0D83" w:rsidR="004E4F43" w:rsidP="004E4F43" w:rsidRDefault="004E4F43" w14:paraId="304338D4" w14:textId="77777777">
            <w:pPr>
              <w:rPr>
                <w:rFonts w:cstheme="minorHAnsi"/>
              </w:rPr>
            </w:pPr>
          </w:p>
        </w:tc>
      </w:tr>
      <w:tr w:rsidRPr="007E0D83" w:rsidR="004E4F43" w:rsidTr="2FC9A6A3" w14:paraId="38030F6E" w14:textId="77777777">
        <w:tc>
          <w:tcPr>
            <w:tcW w:w="3397" w:type="dxa"/>
            <w:tcMar/>
          </w:tcPr>
          <w:p w:rsidRPr="00B77C38" w:rsidR="004E4F43" w:rsidP="004E4F43" w:rsidRDefault="004E4F43" w14:paraId="62A35305" w14:textId="29E95D05">
            <w:pPr>
              <w:rPr>
                <w:rFonts w:cstheme="minorHAnsi"/>
                <w:i/>
                <w:iCs/>
              </w:rPr>
            </w:pPr>
            <w:r w:rsidRPr="00B77C38">
              <w:rPr>
                <w:i/>
                <w:iCs/>
              </w:rPr>
              <w:t>In general, do you consider that the EPC indicators are well understood by their target audience (homeowners, building managers, etc.)?</w:t>
            </w:r>
          </w:p>
        </w:tc>
        <w:tc>
          <w:tcPr>
            <w:tcW w:w="5954" w:type="dxa"/>
            <w:tcMar/>
          </w:tcPr>
          <w:p w:rsidRPr="007E0D83" w:rsidR="004E4F43" w:rsidP="004E4F43" w:rsidRDefault="004E4F43" w14:paraId="2EB4CDEB" w14:textId="77777777">
            <w:pPr>
              <w:rPr>
                <w:rFonts w:cstheme="minorHAnsi"/>
              </w:rPr>
            </w:pPr>
          </w:p>
        </w:tc>
        <w:tc>
          <w:tcPr>
            <w:tcW w:w="5245" w:type="dxa"/>
            <w:tcMar/>
          </w:tcPr>
          <w:p w:rsidRPr="007E0D83" w:rsidR="004E4F43" w:rsidP="004E4F43" w:rsidRDefault="004E4F43" w14:paraId="694C87CF" w14:textId="77777777">
            <w:pPr>
              <w:rPr>
                <w:rFonts w:cstheme="minorHAnsi"/>
              </w:rPr>
            </w:pPr>
          </w:p>
        </w:tc>
      </w:tr>
      <w:tr w:rsidRPr="007E0D83" w:rsidR="00B77C38" w:rsidTr="2FC9A6A3" w14:paraId="48ADC301" w14:textId="77777777">
        <w:trPr>
          <w:trHeight w:val="397"/>
        </w:trPr>
        <w:tc>
          <w:tcPr>
            <w:tcW w:w="14596" w:type="dxa"/>
            <w:gridSpan w:val="3"/>
            <w:shd w:val="clear" w:color="auto" w:fill="D9D9D9" w:themeFill="background1" w:themeFillShade="D9"/>
            <w:tcMar/>
            <w:vAlign w:val="center"/>
          </w:tcPr>
          <w:p w:rsidRPr="00B77C38" w:rsidR="00B77C38" w:rsidP="00B77C38" w:rsidRDefault="00B77C38" w14:paraId="7AE89BCB" w14:textId="7E3DAFED">
            <w:pPr>
              <w:rPr>
                <w:rFonts w:cstheme="minorHAnsi"/>
                <w:sz w:val="24"/>
                <w:szCs w:val="24"/>
              </w:rPr>
            </w:pPr>
            <w:r w:rsidRPr="00B77C38">
              <w:rPr>
                <w:b/>
                <w:bCs/>
                <w:sz w:val="24"/>
                <w:szCs w:val="24"/>
              </w:rPr>
              <w:t>Databases</w:t>
            </w:r>
          </w:p>
        </w:tc>
      </w:tr>
      <w:tr w:rsidRPr="007E0D83" w:rsidR="00D266FB" w:rsidTr="2FC9A6A3" w14:paraId="09BE9C8F" w14:textId="77777777">
        <w:tc>
          <w:tcPr>
            <w:tcW w:w="3397" w:type="dxa"/>
            <w:tcMar/>
          </w:tcPr>
          <w:p w:rsidRPr="00B77C38" w:rsidR="00D266FB" w:rsidP="00D266FB" w:rsidRDefault="00D266FB" w14:paraId="4D1ED029" w14:textId="4EB2D2CB">
            <w:pPr>
              <w:rPr>
                <w:rFonts w:cstheme="minorHAnsi"/>
                <w:i/>
                <w:iCs/>
              </w:rPr>
            </w:pPr>
            <w:r w:rsidRPr="00B77C38">
              <w:rPr>
                <w:i/>
                <w:iCs/>
              </w:rPr>
              <w:t xml:space="preserve">Do you have an EPC database in your country? </w:t>
            </w:r>
          </w:p>
        </w:tc>
        <w:tc>
          <w:tcPr>
            <w:tcW w:w="5954" w:type="dxa"/>
            <w:tcMar/>
          </w:tcPr>
          <w:p w:rsidRPr="007E0D83" w:rsidR="00D266FB" w:rsidP="00D266FB" w:rsidRDefault="00D266FB" w14:paraId="322483B8" w14:textId="77777777">
            <w:pPr>
              <w:rPr>
                <w:rFonts w:cstheme="minorHAnsi"/>
              </w:rPr>
            </w:pPr>
          </w:p>
        </w:tc>
        <w:tc>
          <w:tcPr>
            <w:tcW w:w="5245" w:type="dxa"/>
            <w:tcMar/>
          </w:tcPr>
          <w:p w:rsidRPr="007E0D83" w:rsidR="00D266FB" w:rsidP="00D266FB" w:rsidRDefault="00D266FB" w14:paraId="3DDE06FB" w14:textId="77777777">
            <w:pPr>
              <w:rPr>
                <w:rFonts w:cstheme="minorHAnsi"/>
              </w:rPr>
            </w:pPr>
          </w:p>
        </w:tc>
      </w:tr>
      <w:tr w:rsidRPr="007E0D83" w:rsidR="00D266FB" w:rsidTr="2FC9A6A3" w14:paraId="101F61E7" w14:textId="77777777">
        <w:tc>
          <w:tcPr>
            <w:tcW w:w="3397" w:type="dxa"/>
            <w:tcMar/>
          </w:tcPr>
          <w:p w:rsidRPr="00B77C38" w:rsidR="00D266FB" w:rsidP="13CC17B0" w:rsidRDefault="00D266FB" w14:paraId="7088D776" w14:textId="35554CBD">
            <w:pPr>
              <w:rPr>
                <w:rFonts w:cs="Calibri" w:cstheme="minorAscii"/>
                <w:i w:val="1"/>
                <w:iCs w:val="1"/>
              </w:rPr>
            </w:pPr>
            <w:r w:rsidRPr="13CC17B0" w:rsidR="6E8B56F8">
              <w:rPr>
                <w:i w:val="1"/>
                <w:iCs w:val="1"/>
              </w:rPr>
              <w:t>Regardless of</w:t>
            </w:r>
            <w:r w:rsidRPr="13CC17B0" w:rsidR="16AC4808">
              <w:rPr>
                <w:i w:val="1"/>
                <w:iCs w:val="1"/>
              </w:rPr>
              <w:t xml:space="preserve"> the support of the EPC scheme, are there additional uses of the EPC database?</w:t>
            </w:r>
          </w:p>
        </w:tc>
        <w:tc>
          <w:tcPr>
            <w:tcW w:w="5954" w:type="dxa"/>
            <w:tcMar/>
          </w:tcPr>
          <w:p w:rsidRPr="007E0D83" w:rsidR="00D266FB" w:rsidP="00D266FB" w:rsidRDefault="00D266FB" w14:paraId="4CBECEF0" w14:textId="77777777">
            <w:pPr>
              <w:rPr>
                <w:rFonts w:cstheme="minorHAnsi"/>
              </w:rPr>
            </w:pPr>
          </w:p>
        </w:tc>
        <w:tc>
          <w:tcPr>
            <w:tcW w:w="5245" w:type="dxa"/>
            <w:tcMar/>
          </w:tcPr>
          <w:p w:rsidRPr="007E0D83" w:rsidR="00D266FB" w:rsidP="00D266FB" w:rsidRDefault="00D266FB" w14:paraId="4F15BDCE" w14:textId="77777777">
            <w:pPr>
              <w:rPr>
                <w:rFonts w:cstheme="minorHAnsi"/>
              </w:rPr>
            </w:pPr>
          </w:p>
        </w:tc>
      </w:tr>
      <w:tr w:rsidRPr="007E0D83" w:rsidR="00D266FB" w:rsidTr="2FC9A6A3" w14:paraId="42422E0B" w14:textId="77777777">
        <w:tc>
          <w:tcPr>
            <w:tcW w:w="3397" w:type="dxa"/>
            <w:tcMar/>
          </w:tcPr>
          <w:p w:rsidRPr="00B77C38" w:rsidR="00D266FB" w:rsidP="00D266FB" w:rsidRDefault="00D266FB" w14:paraId="1EFB9B22" w14:textId="62148FFA">
            <w:pPr>
              <w:rPr>
                <w:rFonts w:cstheme="minorHAnsi"/>
                <w:i/>
                <w:iCs/>
              </w:rPr>
            </w:pPr>
            <w:r w:rsidRPr="00B77C38">
              <w:rPr>
                <w:i/>
                <w:iCs/>
              </w:rPr>
              <w:t>Do you consider GDPR an issue for the use of the EPC database?</w:t>
            </w:r>
          </w:p>
        </w:tc>
        <w:tc>
          <w:tcPr>
            <w:tcW w:w="5954" w:type="dxa"/>
            <w:tcMar/>
          </w:tcPr>
          <w:p w:rsidRPr="007E0D83" w:rsidR="00D266FB" w:rsidP="00D266FB" w:rsidRDefault="00D266FB" w14:paraId="357B3461" w14:textId="77777777">
            <w:pPr>
              <w:rPr>
                <w:rFonts w:cstheme="minorHAnsi"/>
              </w:rPr>
            </w:pPr>
          </w:p>
        </w:tc>
        <w:tc>
          <w:tcPr>
            <w:tcW w:w="5245" w:type="dxa"/>
            <w:tcMar/>
          </w:tcPr>
          <w:p w:rsidRPr="007E0D83" w:rsidR="00D266FB" w:rsidP="00D266FB" w:rsidRDefault="00D266FB" w14:paraId="52953C96" w14:textId="77777777">
            <w:pPr>
              <w:rPr>
                <w:rFonts w:cstheme="minorHAnsi"/>
              </w:rPr>
            </w:pPr>
          </w:p>
        </w:tc>
      </w:tr>
      <w:tr w:rsidRPr="007E0D83" w:rsidR="00B77C38" w:rsidTr="2FC9A6A3" w14:paraId="652A53A1" w14:textId="77777777">
        <w:trPr>
          <w:trHeight w:val="397"/>
        </w:trPr>
        <w:tc>
          <w:tcPr>
            <w:tcW w:w="14596" w:type="dxa"/>
            <w:gridSpan w:val="3"/>
            <w:shd w:val="clear" w:color="auto" w:fill="D9D9D9" w:themeFill="background1" w:themeFillShade="D9"/>
            <w:tcMar/>
            <w:vAlign w:val="center"/>
          </w:tcPr>
          <w:p w:rsidRPr="00B77C38" w:rsidR="00B77C38" w:rsidP="00B77C38" w:rsidRDefault="00B77C38" w14:paraId="15B8949F" w14:textId="4AC78D88">
            <w:pPr>
              <w:rPr>
                <w:rFonts w:cstheme="minorHAnsi"/>
                <w:sz w:val="24"/>
                <w:szCs w:val="24"/>
              </w:rPr>
            </w:pPr>
            <w:r w:rsidRPr="00B77C38">
              <w:rPr>
                <w:b/>
                <w:bCs/>
                <w:sz w:val="24"/>
                <w:szCs w:val="24"/>
              </w:rPr>
              <w:t>Independent control system</w:t>
            </w:r>
          </w:p>
        </w:tc>
      </w:tr>
      <w:tr w:rsidRPr="007E0D83" w:rsidR="00F47739" w:rsidTr="2FC9A6A3" w14:paraId="609F7FD3" w14:textId="77777777">
        <w:tc>
          <w:tcPr>
            <w:tcW w:w="3397" w:type="dxa"/>
            <w:tcMar/>
          </w:tcPr>
          <w:p w:rsidRPr="00B77C38" w:rsidR="00F47739" w:rsidP="00F47739" w:rsidRDefault="00F47739" w14:paraId="23D72659" w14:textId="126450B9">
            <w:pPr>
              <w:rPr>
                <w:rFonts w:cstheme="minorHAnsi"/>
                <w:i/>
                <w:iCs/>
              </w:rPr>
            </w:pPr>
            <w:r w:rsidRPr="00B77C38">
              <w:rPr>
                <w:i/>
                <w:iCs/>
              </w:rPr>
              <w:t>Are there any tools or policies for quality assurance of the EPCs?</w:t>
            </w:r>
          </w:p>
        </w:tc>
        <w:tc>
          <w:tcPr>
            <w:tcW w:w="5954" w:type="dxa"/>
            <w:tcMar/>
          </w:tcPr>
          <w:p w:rsidRPr="007E0D83" w:rsidR="00F47739" w:rsidP="00F47739" w:rsidRDefault="00F47739" w14:paraId="0FE6FC87" w14:textId="77777777">
            <w:pPr>
              <w:rPr>
                <w:rFonts w:cstheme="minorHAnsi"/>
              </w:rPr>
            </w:pPr>
          </w:p>
        </w:tc>
        <w:tc>
          <w:tcPr>
            <w:tcW w:w="5245" w:type="dxa"/>
            <w:tcMar/>
          </w:tcPr>
          <w:p w:rsidRPr="007E0D83" w:rsidR="00F47739" w:rsidP="00F47739" w:rsidRDefault="00F47739" w14:paraId="2B727281" w14:textId="77777777">
            <w:pPr>
              <w:rPr>
                <w:rFonts w:cstheme="minorHAnsi"/>
              </w:rPr>
            </w:pPr>
          </w:p>
        </w:tc>
      </w:tr>
      <w:tr w:rsidRPr="007E0D83" w:rsidR="00F47739" w:rsidTr="2FC9A6A3" w14:paraId="70F91724" w14:textId="77777777">
        <w:tc>
          <w:tcPr>
            <w:tcW w:w="3397" w:type="dxa"/>
            <w:tcMar/>
          </w:tcPr>
          <w:p w:rsidRPr="00B77C38" w:rsidR="00F47739" w:rsidP="00F47739" w:rsidRDefault="00F47739" w14:paraId="61F7ADFF" w14:textId="4981500F">
            <w:pPr>
              <w:rPr>
                <w:rFonts w:cstheme="minorHAnsi"/>
                <w:i/>
                <w:iCs/>
              </w:rPr>
            </w:pPr>
            <w:r w:rsidRPr="00B77C38">
              <w:rPr>
                <w:i/>
                <w:iCs/>
              </w:rPr>
              <w:lastRenderedPageBreak/>
              <w:t xml:space="preserve">Which tools or polices do you use </w:t>
            </w:r>
            <w:r w:rsidR="00B77C38">
              <w:rPr>
                <w:i/>
                <w:iCs/>
              </w:rPr>
              <w:t xml:space="preserve">in your country </w:t>
            </w:r>
            <w:r w:rsidRPr="00B77C38">
              <w:rPr>
                <w:i/>
                <w:iCs/>
              </w:rPr>
              <w:t>for EPC quality assurance?</w:t>
            </w:r>
          </w:p>
        </w:tc>
        <w:tc>
          <w:tcPr>
            <w:tcW w:w="5954" w:type="dxa"/>
            <w:tcMar/>
          </w:tcPr>
          <w:p w:rsidRPr="007E0D83" w:rsidR="00F47739" w:rsidP="00F47739" w:rsidRDefault="00F47739" w14:paraId="75DB0280" w14:textId="77777777">
            <w:pPr>
              <w:rPr>
                <w:rFonts w:cstheme="minorHAnsi"/>
              </w:rPr>
            </w:pPr>
          </w:p>
        </w:tc>
        <w:tc>
          <w:tcPr>
            <w:tcW w:w="5245" w:type="dxa"/>
            <w:tcMar/>
          </w:tcPr>
          <w:p w:rsidRPr="007E0D83" w:rsidR="00F47739" w:rsidP="00F47739" w:rsidRDefault="00F47739" w14:paraId="6DFBD3CB" w14:textId="77777777">
            <w:pPr>
              <w:rPr>
                <w:rFonts w:cstheme="minorHAnsi"/>
              </w:rPr>
            </w:pPr>
          </w:p>
        </w:tc>
      </w:tr>
      <w:tr w:rsidRPr="007E0D83" w:rsidR="00B77C38" w:rsidTr="2FC9A6A3" w14:paraId="16EE62FF" w14:textId="77777777">
        <w:trPr>
          <w:trHeight w:val="397"/>
        </w:trPr>
        <w:tc>
          <w:tcPr>
            <w:tcW w:w="14596" w:type="dxa"/>
            <w:gridSpan w:val="3"/>
            <w:shd w:val="clear" w:color="auto" w:fill="D9D9D9" w:themeFill="background1" w:themeFillShade="D9"/>
            <w:tcMar/>
            <w:vAlign w:val="center"/>
          </w:tcPr>
          <w:p w:rsidRPr="00B77C38" w:rsidR="00B77C38" w:rsidP="00B77C38" w:rsidRDefault="00B77C38" w14:paraId="4B1C4776" w14:textId="6C8B249A">
            <w:pPr>
              <w:rPr>
                <w:rFonts w:cstheme="minorHAnsi"/>
                <w:sz w:val="24"/>
                <w:szCs w:val="24"/>
              </w:rPr>
            </w:pPr>
            <w:r w:rsidRPr="00B77C38">
              <w:rPr>
                <w:b/>
                <w:bCs/>
                <w:sz w:val="24"/>
                <w:szCs w:val="24"/>
              </w:rPr>
              <w:t>Monitoring</w:t>
            </w:r>
          </w:p>
        </w:tc>
      </w:tr>
      <w:tr w:rsidRPr="007E0D83" w:rsidR="00F47739" w:rsidTr="2FC9A6A3" w14:paraId="78E2E1F3" w14:textId="77777777">
        <w:tc>
          <w:tcPr>
            <w:tcW w:w="3397" w:type="dxa"/>
            <w:tcMar/>
          </w:tcPr>
          <w:p w:rsidRPr="00B77C38" w:rsidR="00F47739" w:rsidP="00F47739" w:rsidRDefault="00F47739" w14:paraId="26021B2F" w14:textId="5DEE701A">
            <w:pPr>
              <w:rPr>
                <w:rFonts w:cstheme="minorHAnsi"/>
                <w:i/>
                <w:iCs/>
              </w:rPr>
            </w:pPr>
            <w:r w:rsidRPr="00B77C38">
              <w:rPr>
                <w:i/>
                <w:iCs/>
              </w:rPr>
              <w:t>Are EPCs used to design and monitor public policies and inform policy makers?</w:t>
            </w:r>
          </w:p>
        </w:tc>
        <w:tc>
          <w:tcPr>
            <w:tcW w:w="5954" w:type="dxa"/>
            <w:tcMar/>
          </w:tcPr>
          <w:p w:rsidRPr="007E0D83" w:rsidR="00F47739" w:rsidP="00F47739" w:rsidRDefault="00F47739" w14:paraId="39D9A1DB" w14:textId="77777777">
            <w:pPr>
              <w:rPr>
                <w:rFonts w:cstheme="minorHAnsi"/>
              </w:rPr>
            </w:pPr>
          </w:p>
        </w:tc>
        <w:tc>
          <w:tcPr>
            <w:tcW w:w="5245" w:type="dxa"/>
            <w:tcMar/>
          </w:tcPr>
          <w:p w:rsidRPr="007E0D83" w:rsidR="00F47739" w:rsidP="00F47739" w:rsidRDefault="00F47739" w14:paraId="6D2328D8" w14:textId="77777777">
            <w:pPr>
              <w:rPr>
                <w:rFonts w:cstheme="minorHAnsi"/>
              </w:rPr>
            </w:pPr>
          </w:p>
        </w:tc>
      </w:tr>
      <w:tr w:rsidRPr="007E0D83" w:rsidR="000160D3" w:rsidTr="2FC9A6A3" w14:paraId="3E813DB5" w14:textId="77777777">
        <w:trPr>
          <w:trHeight w:val="397"/>
        </w:trPr>
        <w:tc>
          <w:tcPr>
            <w:tcW w:w="14596" w:type="dxa"/>
            <w:gridSpan w:val="3"/>
            <w:shd w:val="clear" w:color="auto" w:fill="D9D9D9" w:themeFill="background1" w:themeFillShade="D9"/>
            <w:tcMar/>
            <w:vAlign w:val="center"/>
          </w:tcPr>
          <w:p w:rsidRPr="007E0D83" w:rsidR="000160D3" w:rsidP="000160D3" w:rsidRDefault="000160D3" w14:paraId="2038CF9B" w14:textId="4B614941">
            <w:pPr>
              <w:rPr>
                <w:rFonts w:cstheme="minorHAnsi"/>
              </w:rPr>
            </w:pPr>
            <w:r w:rsidRPr="00B77C38">
              <w:rPr>
                <w:rFonts w:cstheme="minorHAnsi"/>
                <w:b/>
                <w:sz w:val="24"/>
                <w:szCs w:val="24"/>
              </w:rPr>
              <w:t>Experts</w:t>
            </w:r>
            <w:r w:rsidR="00136EFB">
              <w:rPr>
                <w:rFonts w:cstheme="minorHAnsi"/>
                <w:b/>
                <w:sz w:val="24"/>
                <w:szCs w:val="24"/>
              </w:rPr>
              <w:t xml:space="preserve"> and skills</w:t>
            </w:r>
          </w:p>
        </w:tc>
      </w:tr>
      <w:tr w:rsidRPr="007E0D83" w:rsidR="000160D3" w:rsidTr="2FC9A6A3" w14:paraId="6773EEDF" w14:textId="77777777">
        <w:tc>
          <w:tcPr>
            <w:tcW w:w="3397" w:type="dxa"/>
            <w:tcMar/>
          </w:tcPr>
          <w:p w:rsidRPr="009F75C0" w:rsidR="000160D3" w:rsidP="000160D3" w:rsidRDefault="000160D3" w14:paraId="5E95A9CC" w14:textId="0B623353">
            <w:pPr>
              <w:rPr>
                <w:rFonts w:cstheme="minorHAnsi"/>
                <w:i/>
              </w:rPr>
            </w:pPr>
            <w:r w:rsidRPr="009F75C0">
              <w:rPr>
                <w:rFonts w:cstheme="minorHAnsi"/>
                <w:i/>
              </w:rPr>
              <w:t>What requirements exist to become an EPC expert?</w:t>
            </w:r>
          </w:p>
        </w:tc>
        <w:tc>
          <w:tcPr>
            <w:tcW w:w="5954" w:type="dxa"/>
            <w:tcMar/>
          </w:tcPr>
          <w:p w:rsidRPr="007E0D83" w:rsidR="000160D3" w:rsidP="000160D3" w:rsidRDefault="000160D3" w14:paraId="2E9FD4EC" w14:textId="77777777">
            <w:pPr>
              <w:rPr>
                <w:rFonts w:cstheme="minorHAnsi"/>
              </w:rPr>
            </w:pPr>
          </w:p>
        </w:tc>
        <w:tc>
          <w:tcPr>
            <w:tcW w:w="5245" w:type="dxa"/>
            <w:tcMar/>
          </w:tcPr>
          <w:p w:rsidRPr="007E0D83" w:rsidR="000160D3" w:rsidP="000160D3" w:rsidRDefault="000160D3" w14:paraId="44B82518" w14:textId="77777777">
            <w:pPr>
              <w:rPr>
                <w:rFonts w:cstheme="minorHAnsi"/>
              </w:rPr>
            </w:pPr>
          </w:p>
        </w:tc>
      </w:tr>
      <w:tr w:rsidRPr="007E0D83" w:rsidR="000160D3" w:rsidTr="2FC9A6A3" w14:paraId="378417A4" w14:textId="77777777">
        <w:tc>
          <w:tcPr>
            <w:tcW w:w="3397" w:type="dxa"/>
            <w:tcMar/>
          </w:tcPr>
          <w:p w:rsidRPr="009F75C0" w:rsidR="000160D3" w:rsidDel="009940FB" w:rsidP="000160D3" w:rsidRDefault="000160D3" w14:paraId="551785EA" w14:textId="7DBDB698">
            <w:pPr>
              <w:rPr>
                <w:rFonts w:cstheme="minorHAnsi"/>
                <w:i/>
              </w:rPr>
            </w:pPr>
            <w:r w:rsidRPr="009F75C0">
              <w:rPr>
                <w:rFonts w:cstheme="minorHAnsi"/>
                <w:i/>
              </w:rPr>
              <w:t>Are there any requirements to maintain qualification over time? If yes, which?</w:t>
            </w:r>
          </w:p>
        </w:tc>
        <w:tc>
          <w:tcPr>
            <w:tcW w:w="5954" w:type="dxa"/>
            <w:tcMar/>
          </w:tcPr>
          <w:p w:rsidRPr="007E0D83" w:rsidR="000160D3" w:rsidP="000160D3" w:rsidRDefault="000160D3" w14:paraId="02794C09" w14:textId="77777777">
            <w:pPr>
              <w:rPr>
                <w:rFonts w:cstheme="minorHAnsi"/>
              </w:rPr>
            </w:pPr>
          </w:p>
        </w:tc>
        <w:tc>
          <w:tcPr>
            <w:tcW w:w="5245" w:type="dxa"/>
            <w:tcMar/>
          </w:tcPr>
          <w:p w:rsidRPr="007E0D83" w:rsidR="000160D3" w:rsidP="000160D3" w:rsidRDefault="000160D3" w14:paraId="0266A993" w14:textId="77777777">
            <w:pPr>
              <w:rPr>
                <w:rFonts w:cstheme="minorHAnsi"/>
              </w:rPr>
            </w:pPr>
          </w:p>
        </w:tc>
      </w:tr>
      <w:tr w:rsidRPr="007E0D83" w:rsidR="000160D3" w:rsidTr="2FC9A6A3" w14:paraId="0DFD6E63" w14:textId="77777777">
        <w:tc>
          <w:tcPr>
            <w:tcW w:w="3397" w:type="dxa"/>
            <w:tcMar/>
          </w:tcPr>
          <w:p w:rsidRPr="009F75C0" w:rsidR="000160D3" w:rsidDel="009940FB" w:rsidP="000160D3" w:rsidRDefault="000160D3" w14:paraId="24A20549" w14:textId="2B39628B">
            <w:pPr>
              <w:rPr>
                <w:rFonts w:cstheme="minorHAnsi"/>
                <w:i/>
              </w:rPr>
            </w:pPr>
            <w:r w:rsidRPr="009F75C0">
              <w:rPr>
                <w:rFonts w:cstheme="minorHAnsi"/>
                <w:i/>
              </w:rPr>
              <w:t xml:space="preserve">What is your perception in terms of the quality/capacity of the existing </w:t>
            </w:r>
            <w:r w:rsidR="00673ED2">
              <w:rPr>
                <w:rFonts w:cstheme="minorHAnsi"/>
                <w:i/>
              </w:rPr>
              <w:t>EPCs e</w:t>
            </w:r>
            <w:r w:rsidRPr="009F75C0">
              <w:rPr>
                <w:rFonts w:cstheme="minorHAnsi"/>
                <w:i/>
              </w:rPr>
              <w:t>xperts?</w:t>
            </w:r>
          </w:p>
        </w:tc>
        <w:tc>
          <w:tcPr>
            <w:tcW w:w="5954" w:type="dxa"/>
            <w:tcMar/>
          </w:tcPr>
          <w:p w:rsidRPr="007E0D83" w:rsidR="000160D3" w:rsidP="000160D3" w:rsidRDefault="000160D3" w14:paraId="76B195BC" w14:textId="77777777">
            <w:pPr>
              <w:rPr>
                <w:rFonts w:cstheme="minorHAnsi"/>
              </w:rPr>
            </w:pPr>
          </w:p>
        </w:tc>
        <w:tc>
          <w:tcPr>
            <w:tcW w:w="5245" w:type="dxa"/>
            <w:tcMar/>
          </w:tcPr>
          <w:p w:rsidRPr="007E0D83" w:rsidR="000160D3" w:rsidP="000160D3" w:rsidRDefault="000160D3" w14:paraId="15CA53CC" w14:textId="77777777">
            <w:pPr>
              <w:rPr>
                <w:rFonts w:cstheme="minorHAnsi"/>
              </w:rPr>
            </w:pPr>
          </w:p>
        </w:tc>
      </w:tr>
      <w:tr w:rsidRPr="007E0D83" w:rsidR="000160D3" w:rsidTr="2FC9A6A3" w14:paraId="1E680D53" w14:textId="77777777">
        <w:tc>
          <w:tcPr>
            <w:tcW w:w="3397" w:type="dxa"/>
            <w:tcMar/>
          </w:tcPr>
          <w:p w:rsidRPr="009F75C0" w:rsidR="000160D3" w:rsidP="000160D3" w:rsidRDefault="000160D3" w14:paraId="7BE28807" w14:textId="7A7D9064">
            <w:pPr>
              <w:rPr>
                <w:rFonts w:cstheme="minorHAnsi"/>
                <w:i/>
              </w:rPr>
            </w:pPr>
            <w:r>
              <w:rPr>
                <w:rFonts w:cstheme="minorHAnsi"/>
                <w:i/>
              </w:rPr>
              <w:t>Are there sufficient EPC experts to fulfil market demand?</w:t>
            </w:r>
          </w:p>
        </w:tc>
        <w:tc>
          <w:tcPr>
            <w:tcW w:w="5954" w:type="dxa"/>
            <w:tcMar/>
          </w:tcPr>
          <w:p w:rsidRPr="007E0D83" w:rsidR="000160D3" w:rsidP="000160D3" w:rsidRDefault="000160D3" w14:paraId="3C898142" w14:textId="77777777">
            <w:pPr>
              <w:rPr>
                <w:rFonts w:cstheme="minorHAnsi"/>
              </w:rPr>
            </w:pPr>
          </w:p>
        </w:tc>
        <w:tc>
          <w:tcPr>
            <w:tcW w:w="5245" w:type="dxa"/>
            <w:tcMar/>
          </w:tcPr>
          <w:p w:rsidRPr="007E0D83" w:rsidR="000160D3" w:rsidP="000160D3" w:rsidRDefault="000160D3" w14:paraId="02309F9D" w14:textId="77777777">
            <w:pPr>
              <w:rPr>
                <w:rFonts w:cstheme="minorHAnsi"/>
              </w:rPr>
            </w:pPr>
          </w:p>
        </w:tc>
      </w:tr>
      <w:tr w:rsidRPr="007E0D83" w:rsidR="00B77C38" w:rsidTr="2FC9A6A3" w14:paraId="5DC5DFCE" w14:textId="77777777">
        <w:trPr>
          <w:trHeight w:val="397"/>
        </w:trPr>
        <w:tc>
          <w:tcPr>
            <w:tcW w:w="14596" w:type="dxa"/>
            <w:gridSpan w:val="3"/>
            <w:shd w:val="clear" w:color="auto" w:fill="D9D9D9" w:themeFill="background1" w:themeFillShade="D9"/>
            <w:tcMar/>
            <w:vAlign w:val="center"/>
          </w:tcPr>
          <w:p w:rsidRPr="00B77C38" w:rsidR="00B77C38" w:rsidP="00B77C38" w:rsidRDefault="00B77C38" w14:paraId="14C8287C" w14:textId="5FAD51E3">
            <w:pPr>
              <w:rPr>
                <w:rFonts w:cstheme="minorHAnsi"/>
              </w:rPr>
            </w:pPr>
            <w:r w:rsidRPr="00B77C38">
              <w:rPr>
                <w:rFonts w:cstheme="minorHAnsi"/>
                <w:b/>
                <w:sz w:val="24"/>
                <w:szCs w:val="24"/>
              </w:rPr>
              <w:t>Financial incentives</w:t>
            </w:r>
          </w:p>
        </w:tc>
      </w:tr>
      <w:tr w:rsidRPr="007E0D83" w:rsidR="000160D3" w:rsidTr="2FC9A6A3" w14:paraId="668CA93D" w14:textId="77777777">
        <w:tc>
          <w:tcPr>
            <w:tcW w:w="3397" w:type="dxa"/>
            <w:tcMar/>
          </w:tcPr>
          <w:p w:rsidR="000160D3" w:rsidP="000160D3" w:rsidRDefault="000160D3" w14:paraId="68A700BF" w14:textId="392968AF">
            <w:pPr>
              <w:rPr>
                <w:i/>
                <w:iCs/>
              </w:rPr>
            </w:pPr>
            <w:r>
              <w:rPr>
                <w:i/>
                <w:iCs/>
              </w:rPr>
              <w:t>Are the EPCs used for financing or incentives schemes in your country?</w:t>
            </w:r>
          </w:p>
        </w:tc>
        <w:tc>
          <w:tcPr>
            <w:tcW w:w="5954" w:type="dxa"/>
            <w:tcMar/>
          </w:tcPr>
          <w:p w:rsidRPr="007E0D83" w:rsidR="000160D3" w:rsidP="000160D3" w:rsidRDefault="000160D3" w14:paraId="69D4977F" w14:textId="77777777">
            <w:pPr>
              <w:rPr>
                <w:rFonts w:cstheme="minorHAnsi"/>
              </w:rPr>
            </w:pPr>
          </w:p>
        </w:tc>
        <w:tc>
          <w:tcPr>
            <w:tcW w:w="5245" w:type="dxa"/>
            <w:tcMar/>
          </w:tcPr>
          <w:p w:rsidRPr="007E0D83" w:rsidR="000160D3" w:rsidP="000160D3" w:rsidRDefault="000160D3" w14:paraId="1BC4C37F" w14:textId="77777777">
            <w:pPr>
              <w:rPr>
                <w:rFonts w:cstheme="minorHAnsi"/>
              </w:rPr>
            </w:pPr>
          </w:p>
        </w:tc>
      </w:tr>
      <w:tr w:rsidRPr="007E0D83" w:rsidR="000160D3" w:rsidTr="2FC9A6A3" w14:paraId="035CAF8E" w14:textId="77777777">
        <w:tc>
          <w:tcPr>
            <w:tcW w:w="3397" w:type="dxa"/>
            <w:tcMar/>
          </w:tcPr>
          <w:p w:rsidRPr="12F518DD" w:rsidR="000160D3" w:rsidDel="007B0B71" w:rsidP="000160D3" w:rsidRDefault="000160D3" w14:paraId="71A9D2DE" w14:textId="704EBE2D">
            <w:pPr>
              <w:rPr>
                <w:i/>
                <w:iCs/>
              </w:rPr>
            </w:pPr>
            <w:r>
              <w:rPr>
                <w:i/>
                <w:iCs/>
              </w:rPr>
              <w:t>Are there additional advantages from having an EPC when applying to financing or incentives?</w:t>
            </w:r>
          </w:p>
        </w:tc>
        <w:tc>
          <w:tcPr>
            <w:tcW w:w="5954" w:type="dxa"/>
            <w:tcMar/>
          </w:tcPr>
          <w:p w:rsidRPr="007E0D83" w:rsidR="000160D3" w:rsidP="000160D3" w:rsidRDefault="000160D3" w14:paraId="1B0B766D" w14:textId="77777777">
            <w:pPr>
              <w:rPr>
                <w:rFonts w:cstheme="minorHAnsi"/>
              </w:rPr>
            </w:pPr>
          </w:p>
        </w:tc>
        <w:tc>
          <w:tcPr>
            <w:tcW w:w="5245" w:type="dxa"/>
            <w:tcMar/>
          </w:tcPr>
          <w:p w:rsidRPr="007E0D83" w:rsidR="000160D3" w:rsidP="000160D3" w:rsidRDefault="000160D3" w14:paraId="21CAFD1B" w14:textId="77777777">
            <w:pPr>
              <w:rPr>
                <w:rFonts w:cstheme="minorHAnsi"/>
              </w:rPr>
            </w:pPr>
          </w:p>
        </w:tc>
      </w:tr>
      <w:tr w:rsidRPr="007E0D83" w:rsidR="000160D3" w:rsidTr="2FC9A6A3" w14:paraId="2840E260" w14:textId="77777777">
        <w:tc>
          <w:tcPr>
            <w:tcW w:w="3397" w:type="dxa"/>
            <w:tcMar/>
          </w:tcPr>
          <w:p w:rsidRPr="12F518DD" w:rsidR="000160D3" w:rsidDel="007B0B71" w:rsidP="000160D3" w:rsidRDefault="000160D3" w14:paraId="40CCABE2" w14:textId="37C6A2DB">
            <w:pPr>
              <w:rPr>
                <w:i/>
                <w:iCs/>
              </w:rPr>
            </w:pPr>
            <w:r>
              <w:rPr>
                <w:i/>
                <w:iCs/>
              </w:rPr>
              <w:t>Do EPCs provide relevant financing information (costs, paybacks) to be used in existing financing schemes?</w:t>
            </w:r>
          </w:p>
        </w:tc>
        <w:tc>
          <w:tcPr>
            <w:tcW w:w="5954" w:type="dxa"/>
            <w:tcMar/>
          </w:tcPr>
          <w:p w:rsidRPr="007E0D83" w:rsidR="000160D3" w:rsidP="000160D3" w:rsidRDefault="000160D3" w14:paraId="06EACB1B" w14:textId="77777777">
            <w:pPr>
              <w:rPr>
                <w:rFonts w:cstheme="minorHAnsi"/>
              </w:rPr>
            </w:pPr>
          </w:p>
        </w:tc>
        <w:tc>
          <w:tcPr>
            <w:tcW w:w="5245" w:type="dxa"/>
            <w:tcMar/>
          </w:tcPr>
          <w:p w:rsidRPr="007E0D83" w:rsidR="000160D3" w:rsidP="000160D3" w:rsidRDefault="000160D3" w14:paraId="787E81A7" w14:textId="77777777">
            <w:pPr>
              <w:rPr>
                <w:rFonts w:cstheme="minorHAnsi"/>
              </w:rPr>
            </w:pPr>
          </w:p>
        </w:tc>
      </w:tr>
      <w:tr w:rsidRPr="007E0D83" w:rsidR="00B77C38" w:rsidTr="2FC9A6A3" w14:paraId="2B1E66B9" w14:textId="77777777">
        <w:trPr>
          <w:trHeight w:val="397"/>
        </w:trPr>
        <w:tc>
          <w:tcPr>
            <w:tcW w:w="14596" w:type="dxa"/>
            <w:gridSpan w:val="3"/>
            <w:shd w:val="clear" w:color="auto" w:fill="D9D9D9" w:themeFill="background1" w:themeFillShade="D9"/>
            <w:tcMar/>
            <w:vAlign w:val="center"/>
          </w:tcPr>
          <w:p w:rsidRPr="00B77C38" w:rsidR="00B77C38" w:rsidP="00136EFB" w:rsidRDefault="00B77C38" w14:paraId="6505D08C" w14:textId="3F04A4CC">
            <w:pPr>
              <w:rPr>
                <w:rFonts w:cstheme="minorHAnsi"/>
              </w:rPr>
            </w:pPr>
            <w:r w:rsidRPr="00B77C38">
              <w:rPr>
                <w:rFonts w:cstheme="minorHAnsi"/>
                <w:b/>
                <w:sz w:val="24"/>
                <w:szCs w:val="24"/>
              </w:rPr>
              <w:t>Other</w:t>
            </w:r>
          </w:p>
        </w:tc>
      </w:tr>
      <w:tr w:rsidRPr="007E0D83" w:rsidR="000160D3" w:rsidTr="2FC9A6A3" w14:paraId="797F40CB" w14:textId="77777777">
        <w:tc>
          <w:tcPr>
            <w:tcW w:w="3397" w:type="dxa"/>
            <w:tcMar/>
          </w:tcPr>
          <w:p w:rsidR="000160D3" w:rsidP="000160D3" w:rsidRDefault="000160D3" w14:paraId="48579535" w14:textId="77777777">
            <w:pPr>
              <w:rPr>
                <w:i/>
                <w:iCs/>
              </w:rPr>
            </w:pPr>
            <w:r w:rsidRPr="12F518DD">
              <w:rPr>
                <w:i/>
                <w:iCs/>
              </w:rPr>
              <w:t xml:space="preserve">What kind of support would you and the representatives in your country responsible for </w:t>
            </w:r>
            <w:r w:rsidRPr="12F518DD">
              <w:rPr>
                <w:i/>
                <w:iCs/>
              </w:rPr>
              <w:lastRenderedPageBreak/>
              <w:t xml:space="preserve">implementing EPCs like to receive from the </w:t>
            </w:r>
            <w:proofErr w:type="spellStart"/>
            <w:r w:rsidRPr="12F518DD">
              <w:rPr>
                <w:i/>
                <w:iCs/>
              </w:rPr>
              <w:t>EPBD.wise</w:t>
            </w:r>
            <w:proofErr w:type="spellEnd"/>
            <w:r w:rsidRPr="12F518DD">
              <w:rPr>
                <w:i/>
                <w:iCs/>
              </w:rPr>
              <w:t xml:space="preserve"> project in terms of EPCs implementation?</w:t>
            </w:r>
          </w:p>
        </w:tc>
        <w:tc>
          <w:tcPr>
            <w:tcW w:w="5954" w:type="dxa"/>
            <w:tcMar/>
          </w:tcPr>
          <w:p w:rsidRPr="007E0D83" w:rsidR="000160D3" w:rsidP="000160D3" w:rsidRDefault="000160D3" w14:paraId="6303EF76" w14:textId="77777777">
            <w:pPr>
              <w:rPr>
                <w:rFonts w:cstheme="minorHAnsi"/>
              </w:rPr>
            </w:pPr>
          </w:p>
        </w:tc>
        <w:tc>
          <w:tcPr>
            <w:tcW w:w="5245" w:type="dxa"/>
            <w:tcMar/>
          </w:tcPr>
          <w:p w:rsidRPr="007E0D83" w:rsidR="000160D3" w:rsidP="000160D3" w:rsidRDefault="000160D3" w14:paraId="29068093" w14:textId="77777777">
            <w:pPr>
              <w:rPr>
                <w:rFonts w:cstheme="minorHAnsi"/>
              </w:rPr>
            </w:pPr>
          </w:p>
        </w:tc>
      </w:tr>
    </w:tbl>
    <w:p w:rsidRPr="00E91CF6" w:rsidR="00791C9F" w:rsidRDefault="00791C9F" w14:paraId="332E8B46" w14:textId="77777777">
      <w:pPr>
        <w:rPr>
          <w:rFonts w:cstheme="minorHAnsi"/>
        </w:rPr>
      </w:pPr>
    </w:p>
    <w:sectPr w:rsidRPr="00E91CF6" w:rsidR="00791C9F" w:rsidSect="00B82928">
      <w:headerReference w:type="default" r:id="rId15"/>
      <w:pgSz w:w="16838" w:h="11906" w:orient="landscape"/>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FZ" w:author="Fabio Zanghirella" w:date="2023-11-24T15:40:00Z" w:id="2">
    <w:p w:rsidR="000A4BCA" w:rsidP="000A4BCA" w:rsidRDefault="000A4BCA" w14:paraId="408EEE8D" w14:textId="77777777">
      <w:pPr>
        <w:pStyle w:val="CommentText"/>
      </w:pPr>
      <w:r>
        <w:rPr>
          <w:rStyle w:val="CommentReference"/>
        </w:rPr>
        <w:annotationRef/>
      </w:r>
      <w:r>
        <w:t>Most relevant</w:t>
      </w:r>
    </w:p>
  </w:comment>
  <w:comment w:initials="FZ" w:author="Fabio Zanghirella" w:date="2023-11-24T15:41:00Z" w:id="3">
    <w:p w:rsidR="000A4BCA" w:rsidP="000A4BCA" w:rsidRDefault="000A4BCA" w14:paraId="002EEFBD" w14:textId="77777777">
      <w:pPr>
        <w:pStyle w:val="CommentText"/>
      </w:pPr>
      <w:r>
        <w:rPr>
          <w:rStyle w:val="CommentReference"/>
        </w:rPr>
        <w:annotationRef/>
      </w:r>
      <w:r>
        <w:t>Most relevant</w:t>
      </w:r>
    </w:p>
  </w:comment>
  <w:comment w:initials="FZ" w:author="Fabio Zanghirella" w:date="2023-11-24T15:42:00Z" w:id="4">
    <w:p w:rsidR="000A4BCA" w:rsidP="000A4BCA" w:rsidRDefault="000A4BCA" w14:paraId="1D2F1C8B" w14:textId="77777777">
      <w:pPr>
        <w:pStyle w:val="CommentText"/>
      </w:pPr>
      <w:r>
        <w:rPr>
          <w:rStyle w:val="CommentReference"/>
        </w:rPr>
        <w:annotationRef/>
      </w:r>
      <w:r>
        <w:t>Most relevant</w:t>
      </w:r>
    </w:p>
  </w:comment>
  <w:comment w:initials="FZ" w:author="Fabio Zanghirella" w:date="2023-11-24T15:43:00Z" w:id="5">
    <w:p w:rsidR="00A25939" w:rsidP="00A25939" w:rsidRDefault="00A25939" w14:paraId="0EC2751D" w14:textId="77777777">
      <w:pPr>
        <w:pStyle w:val="CommentText"/>
      </w:pPr>
      <w:r>
        <w:rPr>
          <w:rStyle w:val="CommentReference"/>
        </w:rPr>
        <w:annotationRef/>
      </w:r>
      <w:r>
        <w:t>Most relevant</w:t>
      </w:r>
    </w:p>
  </w:comment>
  <w:comment w:initials="FZ" w:author="Fabio Zanghirella" w:date="2023-11-24T15:42:00Z" w:id="6">
    <w:p w:rsidR="000A4BCA" w:rsidP="000A4BCA" w:rsidRDefault="000A4BCA" w14:paraId="72BC42C2" w14:textId="77777777">
      <w:pPr>
        <w:pStyle w:val="CommentText"/>
      </w:pPr>
      <w:r>
        <w:rPr>
          <w:rStyle w:val="CommentReference"/>
        </w:rPr>
        <w:annotationRef/>
      </w:r>
      <w:r>
        <w:t>Most relevant</w:t>
      </w:r>
    </w:p>
  </w:comment>
  <w:comment w:initials="LK" w:author="Lukas Kranzl" w:date="2023-11-28T15:47:00Z" w:id="9">
    <w:p w:rsidR="00743177" w:rsidRDefault="00743177" w14:paraId="5BC832C0" w14:textId="4874F40A">
      <w:pPr>
        <w:pStyle w:val="CommentText"/>
      </w:pPr>
      <w:r>
        <w:rPr>
          <w:rStyle w:val="CommentReference"/>
        </w:rPr>
        <w:annotationRef/>
      </w:r>
      <w:r>
        <w:t xml:space="preserve">Strongly inspired by Annex II of the recast EPBD proposal from the Commission. Will probably change with the final version. </w:t>
      </w:r>
    </w:p>
  </w:comment>
  <w:comment w:initials="s." w:author="s.geissler" w:date="2023-12-11T17:35:21" w:id="964046622">
    <w:p w:rsidR="2FC9A6A3" w:rsidRDefault="2FC9A6A3" w14:paraId="2F7B8D5F" w14:textId="6E346EEC">
      <w:pPr>
        <w:pStyle w:val="CommentText"/>
      </w:pPr>
      <w:r w:rsidR="2FC9A6A3">
        <w:rPr/>
        <w:t xml:space="preserve">This questionnaire does not fit very well for Ukraine. As far as I understood from Volodymyr, the Ukrainian EPC for existing building is based on an energy audit with building specific recommendations; so, probably an adjustment of the EPC is more realistic than an additional BRP document.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408EEE8D"/>
  <w15:commentEx w15:done="1" w15:paraId="002EEFBD"/>
  <w15:commentEx w15:done="1" w15:paraId="1D2F1C8B"/>
  <w15:commentEx w15:done="1" w15:paraId="0EC2751D"/>
  <w15:commentEx w15:done="1" w15:paraId="72BC42C2"/>
  <w15:commentEx w15:done="1" w15:paraId="5BC832C0"/>
  <w15:commentEx w15:done="0" w15:paraId="2F7B8D5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9BFC188" w16cex:dateUtc="2023-11-24T14:40:00Z">
    <w16cex:extLst>
      <w16:ext w16:uri="{CE6994B0-6A32-4C9F-8C6B-6E91EDA988CE}">
        <cr:reactions xmlns:cr="http://schemas.microsoft.com/office/comments/2020/reactions">
          <cr:reaction reactionType="1">
            <cr:reactionInfo dateUtc="2023-12-08T10:21:16Z">
              <cr:user userId="S::denisa.diaconu@bpie.eu::5e5182b0-ed57-48ef-8334-fbc8c2e305f3" userProvider="AD" userName="Denisa Diaconu"/>
            </cr:reactionInfo>
          </cr:reaction>
        </cr:reactions>
      </w16:ext>
    </w16cex:extLst>
  </w16cex:commentExtensible>
  <w16cex:commentExtensible w16cex:durableId="2FC98698" w16cex:dateUtc="2023-11-24T14:41:00Z"/>
  <w16cex:commentExtensible w16cex:durableId="5C9C5DCD" w16cex:dateUtc="2023-11-24T14:42:00Z"/>
  <w16cex:commentExtensible w16cex:durableId="749A64DC" w16cex:dateUtc="2023-11-24T14:43:00Z"/>
  <w16cex:commentExtensible w16cex:durableId="787202AA" w16cex:dateUtc="2023-11-24T14:42:00Z"/>
  <w16cex:commentExtensible w16cex:durableId="77E9B493" w16cex:dateUtc="2023-12-11T16:35:21.182Z"/>
</w16cex:commentsExtensible>
</file>

<file path=word/commentsIds.xml><?xml version="1.0" encoding="utf-8"?>
<w16cid:commentsIds xmlns:mc="http://schemas.openxmlformats.org/markup-compatibility/2006" xmlns:w16cid="http://schemas.microsoft.com/office/word/2016/wordml/cid" mc:Ignorable="w16cid">
  <w16cid:commentId w16cid:paraId="408EEE8D" w16cid:durableId="59BFC188"/>
  <w16cid:commentId w16cid:paraId="002EEFBD" w16cid:durableId="2FC98698"/>
  <w16cid:commentId w16cid:paraId="1D2F1C8B" w16cid:durableId="5C9C5DCD"/>
  <w16cid:commentId w16cid:paraId="0EC2751D" w16cid:durableId="749A64DC"/>
  <w16cid:commentId w16cid:paraId="72BC42C2" w16cid:durableId="787202AA"/>
  <w16cid:commentId w16cid:paraId="5BC832C0" w16cid:durableId="47244EA4"/>
  <w16cid:commentId w16cid:paraId="2F7B8D5F" w16cid:durableId="77E9B4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217F" w:rsidP="00C2771C" w:rsidRDefault="0056217F" w14:paraId="30F5A3FC" w14:textId="77777777">
      <w:pPr>
        <w:spacing w:after="0" w:line="240" w:lineRule="auto"/>
      </w:pPr>
      <w:r>
        <w:separator/>
      </w:r>
    </w:p>
  </w:endnote>
  <w:endnote w:type="continuationSeparator" w:id="0">
    <w:p w:rsidR="0056217F" w:rsidP="00C2771C" w:rsidRDefault="0056217F" w14:paraId="62520190" w14:textId="77777777">
      <w:pPr>
        <w:spacing w:after="0" w:line="240" w:lineRule="auto"/>
      </w:pPr>
      <w:r>
        <w:continuationSeparator/>
      </w:r>
    </w:p>
  </w:endnote>
  <w:endnote w:type="continuationNotice" w:id="1">
    <w:p w:rsidR="0056217F" w:rsidRDefault="0056217F" w14:paraId="138914F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217F" w:rsidP="00C2771C" w:rsidRDefault="0056217F" w14:paraId="497F058C" w14:textId="77777777">
      <w:pPr>
        <w:spacing w:after="0" w:line="240" w:lineRule="auto"/>
      </w:pPr>
      <w:r>
        <w:separator/>
      </w:r>
    </w:p>
  </w:footnote>
  <w:footnote w:type="continuationSeparator" w:id="0">
    <w:p w:rsidR="0056217F" w:rsidP="00C2771C" w:rsidRDefault="0056217F" w14:paraId="3366A96A" w14:textId="77777777">
      <w:pPr>
        <w:spacing w:after="0" w:line="240" w:lineRule="auto"/>
      </w:pPr>
      <w:r>
        <w:continuationSeparator/>
      </w:r>
    </w:p>
  </w:footnote>
  <w:footnote w:type="continuationNotice" w:id="1">
    <w:p w:rsidR="0056217F" w:rsidRDefault="0056217F" w14:paraId="7493135B" w14:textId="77777777">
      <w:pPr>
        <w:spacing w:after="0" w:line="240" w:lineRule="auto"/>
      </w:pPr>
    </w:p>
  </w:footnote>
  <w:footnote w:id="2">
    <w:p w:rsidR="000A4BCA" w:rsidRDefault="000A4BCA" w14:paraId="35B30CD5" w14:textId="6AB31074">
      <w:pPr>
        <w:pStyle w:val="FootnoteText"/>
      </w:pPr>
      <w:r>
        <w:rPr>
          <w:rStyle w:val="FootnoteReference"/>
        </w:rPr>
        <w:footnoteRef/>
      </w:r>
      <w:r>
        <w:t xml:space="preserve"> For the first four questions</w:t>
      </w:r>
      <w:r w:rsidRPr="00755E88">
        <w:t>, a first round of input will come from the consortium partners: TU Wien (for everything related to ZEB and NBRP), e-think (for everything related to MEPS), SERA (for issues related to BRPs) and ADENE (for EPCs related questions). Subsequently, we can address the same questions to the FCCP</w:t>
      </w:r>
      <w:r>
        <w:t xml:space="preserve"> for more specific information on the situation in each focus country. </w:t>
      </w:r>
    </w:p>
  </w:footnote>
  <w:footnote w:id="3">
    <w:p w:rsidRPr="00BE052D" w:rsidR="000A4BCA" w:rsidP="00C50BAF" w:rsidRDefault="000A4BCA" w14:paraId="6E79B2FA" w14:textId="77777777">
      <w:pPr>
        <w:pStyle w:val="FootnoteText"/>
      </w:pPr>
      <w:r>
        <w:rPr>
          <w:rStyle w:val="FootnoteReference"/>
        </w:rPr>
        <w:footnoteRef/>
      </w:r>
      <w:r w:rsidRPr="00820415">
        <w:rPr>
          <w:lang w:val="it-IT"/>
        </w:rPr>
        <w:t xml:space="preserve"> </w:t>
      </w:r>
      <w:r w:rsidRPr="00820415">
        <w:rPr>
          <w:lang w:val="it-IT"/>
        </w:rPr>
        <w:t xml:space="preserve">Maduta, C., Melica, G., D’agostino, D., Bertoldi, P., Defining Zero-Emission Buildings. </w:t>
      </w:r>
      <w:r w:rsidRPr="00BE052D">
        <w:t>Support for the revision of the Energy Performance of Buildings Directive, Publications Office of the European Union, Luxembourg, 2023, doi:10.2760/107493, JRC129612.</w:t>
      </w:r>
    </w:p>
  </w:footnote>
  <w:footnote w:id="4">
    <w:p w:rsidR="000A4BCA" w:rsidP="00D10FA9" w:rsidRDefault="000A4BCA" w14:paraId="60385D27" w14:textId="77777777">
      <w:pPr>
        <w:pStyle w:val="FootnoteText"/>
      </w:pPr>
      <w:r>
        <w:rPr>
          <w:rStyle w:val="FootnoteReference"/>
        </w:rPr>
        <w:footnoteRef/>
      </w:r>
      <w:r>
        <w:t xml:space="preserve"> W</w:t>
      </w:r>
      <w:r w:rsidRPr="00774939">
        <w:t xml:space="preserve">hat we are trying to get from this question is a description of the main steps as well as the leading stakeholders involved in the elaboration of the NBRP (e.g., who is responsible for drafting the NBRP, how do they gather the data, is there a specific focus on any of the elements addressed by the </w:t>
      </w:r>
      <w:proofErr w:type="spellStart"/>
      <w:r w:rsidRPr="00774939">
        <w:t>EPBD.wise</w:t>
      </w:r>
      <w:proofErr w:type="spellEnd"/>
      <w:r w:rsidRPr="00774939">
        <w:t>: ZEB, MEPS, BRPs and EPCs?).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21268" w:rsidR="000A4BCA" w:rsidRDefault="000A4BCA" w14:paraId="32684D35" w14:textId="54DD5FFB">
    <w:pPr>
      <w:pStyle w:val="Header"/>
    </w:pPr>
    <w:r>
      <w:t xml:space="preserve">Template to report on WP 2-5 to Technical Board Meeting                                                                                    </w:t>
    </w:r>
    <w:r>
      <w:tab/>
    </w:r>
    <w:r>
      <w:tab/>
    </w:r>
    <w:r>
      <w:tab/>
    </w:r>
    <w:r>
      <w:tab/>
    </w:r>
    <w:r>
      <w:tab/>
    </w:r>
    <w:r w:rsidR="00462CED">
      <w:t>8</w:t>
    </w:r>
    <w:r>
      <w:t xml:space="preserve"> </w:t>
    </w:r>
    <w:r w:rsidR="00462CED">
      <w:t>December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12947"/>
    <w:multiLevelType w:val="hybridMultilevel"/>
    <w:tmpl w:val="98DE0606"/>
    <w:lvl w:ilvl="0" w:tplc="08160001">
      <w:start w:val="1"/>
      <w:numFmt w:val="bullet"/>
      <w:lvlText w:val=""/>
      <w:lvlJc w:val="left"/>
      <w:pPr>
        <w:ind w:left="1440" w:hanging="360"/>
      </w:pPr>
      <w:rPr>
        <w:rFonts w:hint="default" w:ascii="Symbol" w:hAnsi="Symbol"/>
      </w:rPr>
    </w:lvl>
    <w:lvl w:ilvl="1" w:tplc="08160003" w:tentative="1">
      <w:start w:val="1"/>
      <w:numFmt w:val="bullet"/>
      <w:lvlText w:val="o"/>
      <w:lvlJc w:val="left"/>
      <w:pPr>
        <w:ind w:left="2160" w:hanging="360"/>
      </w:pPr>
      <w:rPr>
        <w:rFonts w:hint="default" w:ascii="Courier New" w:hAnsi="Courier New" w:cs="Courier New"/>
      </w:rPr>
    </w:lvl>
    <w:lvl w:ilvl="2" w:tplc="08160005" w:tentative="1">
      <w:start w:val="1"/>
      <w:numFmt w:val="bullet"/>
      <w:lvlText w:val=""/>
      <w:lvlJc w:val="left"/>
      <w:pPr>
        <w:ind w:left="2880" w:hanging="360"/>
      </w:pPr>
      <w:rPr>
        <w:rFonts w:hint="default" w:ascii="Wingdings" w:hAnsi="Wingdings"/>
      </w:rPr>
    </w:lvl>
    <w:lvl w:ilvl="3" w:tplc="08160001" w:tentative="1">
      <w:start w:val="1"/>
      <w:numFmt w:val="bullet"/>
      <w:lvlText w:val=""/>
      <w:lvlJc w:val="left"/>
      <w:pPr>
        <w:ind w:left="3600" w:hanging="360"/>
      </w:pPr>
      <w:rPr>
        <w:rFonts w:hint="default" w:ascii="Symbol" w:hAnsi="Symbol"/>
      </w:rPr>
    </w:lvl>
    <w:lvl w:ilvl="4" w:tplc="08160003" w:tentative="1">
      <w:start w:val="1"/>
      <w:numFmt w:val="bullet"/>
      <w:lvlText w:val="o"/>
      <w:lvlJc w:val="left"/>
      <w:pPr>
        <w:ind w:left="4320" w:hanging="360"/>
      </w:pPr>
      <w:rPr>
        <w:rFonts w:hint="default" w:ascii="Courier New" w:hAnsi="Courier New" w:cs="Courier New"/>
      </w:rPr>
    </w:lvl>
    <w:lvl w:ilvl="5" w:tplc="08160005" w:tentative="1">
      <w:start w:val="1"/>
      <w:numFmt w:val="bullet"/>
      <w:lvlText w:val=""/>
      <w:lvlJc w:val="left"/>
      <w:pPr>
        <w:ind w:left="5040" w:hanging="360"/>
      </w:pPr>
      <w:rPr>
        <w:rFonts w:hint="default" w:ascii="Wingdings" w:hAnsi="Wingdings"/>
      </w:rPr>
    </w:lvl>
    <w:lvl w:ilvl="6" w:tplc="08160001" w:tentative="1">
      <w:start w:val="1"/>
      <w:numFmt w:val="bullet"/>
      <w:lvlText w:val=""/>
      <w:lvlJc w:val="left"/>
      <w:pPr>
        <w:ind w:left="5760" w:hanging="360"/>
      </w:pPr>
      <w:rPr>
        <w:rFonts w:hint="default" w:ascii="Symbol" w:hAnsi="Symbol"/>
      </w:rPr>
    </w:lvl>
    <w:lvl w:ilvl="7" w:tplc="08160003" w:tentative="1">
      <w:start w:val="1"/>
      <w:numFmt w:val="bullet"/>
      <w:lvlText w:val="o"/>
      <w:lvlJc w:val="left"/>
      <w:pPr>
        <w:ind w:left="6480" w:hanging="360"/>
      </w:pPr>
      <w:rPr>
        <w:rFonts w:hint="default" w:ascii="Courier New" w:hAnsi="Courier New" w:cs="Courier New"/>
      </w:rPr>
    </w:lvl>
    <w:lvl w:ilvl="8" w:tplc="08160005" w:tentative="1">
      <w:start w:val="1"/>
      <w:numFmt w:val="bullet"/>
      <w:lvlText w:val=""/>
      <w:lvlJc w:val="left"/>
      <w:pPr>
        <w:ind w:left="7200" w:hanging="360"/>
      </w:pPr>
      <w:rPr>
        <w:rFonts w:hint="default" w:ascii="Wingdings" w:hAnsi="Wingdings"/>
      </w:rPr>
    </w:lvl>
  </w:abstractNum>
  <w:abstractNum w:abstractNumId="1" w15:restartNumberingAfterBreak="0">
    <w:nsid w:val="64893996"/>
    <w:multiLevelType w:val="hybridMultilevel"/>
    <w:tmpl w:val="D30050CA"/>
    <w:lvl w:ilvl="0" w:tplc="0C070001">
      <w:start w:val="1"/>
      <w:numFmt w:val="bullet"/>
      <w:lvlText w:val=""/>
      <w:lvlJc w:val="left"/>
      <w:pPr>
        <w:ind w:left="360" w:hanging="360"/>
      </w:pPr>
      <w:rPr>
        <w:rFonts w:hint="default" w:ascii="Symbol" w:hAnsi="Symbol"/>
      </w:rPr>
    </w:lvl>
    <w:lvl w:ilvl="1" w:tplc="0C070003">
      <w:start w:val="1"/>
      <w:numFmt w:val="bullet"/>
      <w:lvlText w:val="o"/>
      <w:lvlJc w:val="left"/>
      <w:pPr>
        <w:ind w:left="1080" w:hanging="360"/>
      </w:pPr>
      <w:rPr>
        <w:rFonts w:hint="default" w:ascii="Courier New" w:hAnsi="Courier New" w:cs="Courier New"/>
      </w:rPr>
    </w:lvl>
    <w:lvl w:ilvl="2" w:tplc="0C070005" w:tentative="1">
      <w:start w:val="1"/>
      <w:numFmt w:val="bullet"/>
      <w:lvlText w:val=""/>
      <w:lvlJc w:val="left"/>
      <w:pPr>
        <w:ind w:left="1800" w:hanging="360"/>
      </w:pPr>
      <w:rPr>
        <w:rFonts w:hint="default" w:ascii="Wingdings" w:hAnsi="Wingdings"/>
      </w:rPr>
    </w:lvl>
    <w:lvl w:ilvl="3" w:tplc="0C070001" w:tentative="1">
      <w:start w:val="1"/>
      <w:numFmt w:val="bullet"/>
      <w:lvlText w:val=""/>
      <w:lvlJc w:val="left"/>
      <w:pPr>
        <w:ind w:left="2520" w:hanging="360"/>
      </w:pPr>
      <w:rPr>
        <w:rFonts w:hint="default" w:ascii="Symbol" w:hAnsi="Symbol"/>
      </w:rPr>
    </w:lvl>
    <w:lvl w:ilvl="4" w:tplc="0C070003" w:tentative="1">
      <w:start w:val="1"/>
      <w:numFmt w:val="bullet"/>
      <w:lvlText w:val="o"/>
      <w:lvlJc w:val="left"/>
      <w:pPr>
        <w:ind w:left="3240" w:hanging="360"/>
      </w:pPr>
      <w:rPr>
        <w:rFonts w:hint="default" w:ascii="Courier New" w:hAnsi="Courier New" w:cs="Courier New"/>
      </w:rPr>
    </w:lvl>
    <w:lvl w:ilvl="5" w:tplc="0C070005" w:tentative="1">
      <w:start w:val="1"/>
      <w:numFmt w:val="bullet"/>
      <w:lvlText w:val=""/>
      <w:lvlJc w:val="left"/>
      <w:pPr>
        <w:ind w:left="3960" w:hanging="360"/>
      </w:pPr>
      <w:rPr>
        <w:rFonts w:hint="default" w:ascii="Wingdings" w:hAnsi="Wingdings"/>
      </w:rPr>
    </w:lvl>
    <w:lvl w:ilvl="6" w:tplc="0C070001" w:tentative="1">
      <w:start w:val="1"/>
      <w:numFmt w:val="bullet"/>
      <w:lvlText w:val=""/>
      <w:lvlJc w:val="left"/>
      <w:pPr>
        <w:ind w:left="4680" w:hanging="360"/>
      </w:pPr>
      <w:rPr>
        <w:rFonts w:hint="default" w:ascii="Symbol" w:hAnsi="Symbol"/>
      </w:rPr>
    </w:lvl>
    <w:lvl w:ilvl="7" w:tplc="0C070003" w:tentative="1">
      <w:start w:val="1"/>
      <w:numFmt w:val="bullet"/>
      <w:lvlText w:val="o"/>
      <w:lvlJc w:val="left"/>
      <w:pPr>
        <w:ind w:left="5400" w:hanging="360"/>
      </w:pPr>
      <w:rPr>
        <w:rFonts w:hint="default" w:ascii="Courier New" w:hAnsi="Courier New" w:cs="Courier New"/>
      </w:rPr>
    </w:lvl>
    <w:lvl w:ilvl="8" w:tplc="0C070005" w:tentative="1">
      <w:start w:val="1"/>
      <w:numFmt w:val="bullet"/>
      <w:lvlText w:val=""/>
      <w:lvlJc w:val="left"/>
      <w:pPr>
        <w:ind w:left="6120" w:hanging="360"/>
      </w:pPr>
      <w:rPr>
        <w:rFonts w:hint="default" w:ascii="Wingdings" w:hAnsi="Wingdings"/>
      </w:rPr>
    </w:lvl>
  </w:abstractNum>
  <w:abstractNum w:abstractNumId="2" w15:restartNumberingAfterBreak="0">
    <w:nsid w:val="6F0905F0"/>
    <w:multiLevelType w:val="hybridMultilevel"/>
    <w:tmpl w:val="148E06DE"/>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1" w16cid:durableId="1343432293">
    <w:abstractNumId w:val="2"/>
  </w:num>
  <w:num w:numId="2" w16cid:durableId="944077485">
    <w:abstractNumId w:val="0"/>
  </w:num>
  <w:num w:numId="3" w16cid:durableId="1028409233">
    <w:abstractNumId w:val="1"/>
  </w:num>
</w:numbering>
</file>

<file path=word/people.xml><?xml version="1.0" encoding="utf-8"?>
<w15:people xmlns:mc="http://schemas.openxmlformats.org/markup-compatibility/2006" xmlns:w15="http://schemas.microsoft.com/office/word/2012/wordml" mc:Ignorable="w15">
  <w15:person w15:author="Fabio Zanghirella">
    <w15:presenceInfo w15:providerId="AD" w15:userId="S::fabio.zanghirella@enea.it::d1930f73-09af-4642-82a7-83575b872c57"/>
  </w15:person>
  <w15:person w15:author="Lukas Kranzl">
    <w15:presenceInfo w15:providerId="None" w15:userId="Lukas Kranzl"/>
  </w15:person>
  <w15:person w15:author="s.geissler">
    <w15:presenceInfo w15:providerId="AD" w15:userId="S::s.geissler_sera.global#ext#@tuwienacat.onmicrosoft.com::a9c3c08e-caf8-411f-8ad3-7e9d96d67b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tru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2tTQ1MTG1NDM1MTVQ0lEKTi0uzszPAykwrAUAyOiyRCwAAAA="/>
  </w:docVars>
  <w:rsids>
    <w:rsidRoot w:val="005C06A5"/>
    <w:rsid w:val="000133F1"/>
    <w:rsid w:val="000160D3"/>
    <w:rsid w:val="0002506F"/>
    <w:rsid w:val="000270FA"/>
    <w:rsid w:val="00047AD4"/>
    <w:rsid w:val="0005413D"/>
    <w:rsid w:val="0007381D"/>
    <w:rsid w:val="00076597"/>
    <w:rsid w:val="00081FDD"/>
    <w:rsid w:val="00084093"/>
    <w:rsid w:val="00085F0F"/>
    <w:rsid w:val="00086CDD"/>
    <w:rsid w:val="00094B14"/>
    <w:rsid w:val="000A4BCA"/>
    <w:rsid w:val="000A797D"/>
    <w:rsid w:val="000B14B3"/>
    <w:rsid w:val="000B3C8A"/>
    <w:rsid w:val="000C3E02"/>
    <w:rsid w:val="000C7C3E"/>
    <w:rsid w:val="000D0775"/>
    <w:rsid w:val="000D1E7F"/>
    <w:rsid w:val="000D2601"/>
    <w:rsid w:val="000E5DEB"/>
    <w:rsid w:val="000F1C1F"/>
    <w:rsid w:val="000F3FC2"/>
    <w:rsid w:val="000F4267"/>
    <w:rsid w:val="000F7F30"/>
    <w:rsid w:val="0010407C"/>
    <w:rsid w:val="001264F4"/>
    <w:rsid w:val="00136EFB"/>
    <w:rsid w:val="0014282D"/>
    <w:rsid w:val="00156C23"/>
    <w:rsid w:val="001621F1"/>
    <w:rsid w:val="00162F88"/>
    <w:rsid w:val="001741E5"/>
    <w:rsid w:val="00186BC6"/>
    <w:rsid w:val="00195888"/>
    <w:rsid w:val="00195A5A"/>
    <w:rsid w:val="001A6433"/>
    <w:rsid w:val="001C1007"/>
    <w:rsid w:val="001C4BC7"/>
    <w:rsid w:val="001C4CD5"/>
    <w:rsid w:val="001C75A4"/>
    <w:rsid w:val="001D731D"/>
    <w:rsid w:val="001E157F"/>
    <w:rsid w:val="001F2FD3"/>
    <w:rsid w:val="00200AE6"/>
    <w:rsid w:val="00201C46"/>
    <w:rsid w:val="00210EFB"/>
    <w:rsid w:val="0021427E"/>
    <w:rsid w:val="0021635C"/>
    <w:rsid w:val="00225269"/>
    <w:rsid w:val="0023763A"/>
    <w:rsid w:val="00242B28"/>
    <w:rsid w:val="0025763D"/>
    <w:rsid w:val="00262F2B"/>
    <w:rsid w:val="00263439"/>
    <w:rsid w:val="00273E92"/>
    <w:rsid w:val="00284671"/>
    <w:rsid w:val="00291178"/>
    <w:rsid w:val="002A203F"/>
    <w:rsid w:val="002A30C2"/>
    <w:rsid w:val="002B08A5"/>
    <w:rsid w:val="002F2CC4"/>
    <w:rsid w:val="002F5BF8"/>
    <w:rsid w:val="00306E60"/>
    <w:rsid w:val="0031369C"/>
    <w:rsid w:val="00317A56"/>
    <w:rsid w:val="00320FFD"/>
    <w:rsid w:val="00323887"/>
    <w:rsid w:val="003242E2"/>
    <w:rsid w:val="00330590"/>
    <w:rsid w:val="0033069F"/>
    <w:rsid w:val="00336339"/>
    <w:rsid w:val="003366E4"/>
    <w:rsid w:val="003419FD"/>
    <w:rsid w:val="00351D61"/>
    <w:rsid w:val="003549D7"/>
    <w:rsid w:val="003557FD"/>
    <w:rsid w:val="00361A02"/>
    <w:rsid w:val="00367430"/>
    <w:rsid w:val="00390828"/>
    <w:rsid w:val="00397A37"/>
    <w:rsid w:val="003A2A6C"/>
    <w:rsid w:val="003B0530"/>
    <w:rsid w:val="003D41B7"/>
    <w:rsid w:val="003D6F50"/>
    <w:rsid w:val="003E3484"/>
    <w:rsid w:val="003F05C0"/>
    <w:rsid w:val="004025FB"/>
    <w:rsid w:val="00422D60"/>
    <w:rsid w:val="0043080D"/>
    <w:rsid w:val="00437ADF"/>
    <w:rsid w:val="004419B1"/>
    <w:rsid w:val="00445C1C"/>
    <w:rsid w:val="00447E5C"/>
    <w:rsid w:val="004500E0"/>
    <w:rsid w:val="00462CED"/>
    <w:rsid w:val="00481492"/>
    <w:rsid w:val="004816E9"/>
    <w:rsid w:val="00483720"/>
    <w:rsid w:val="00485B60"/>
    <w:rsid w:val="0048750D"/>
    <w:rsid w:val="004908AB"/>
    <w:rsid w:val="004A69A6"/>
    <w:rsid w:val="004D2CFD"/>
    <w:rsid w:val="004E1B46"/>
    <w:rsid w:val="004E371C"/>
    <w:rsid w:val="004E3D2B"/>
    <w:rsid w:val="004E490C"/>
    <w:rsid w:val="004E4F43"/>
    <w:rsid w:val="004E4FD6"/>
    <w:rsid w:val="004F3AF3"/>
    <w:rsid w:val="004F7427"/>
    <w:rsid w:val="0050260B"/>
    <w:rsid w:val="0051114D"/>
    <w:rsid w:val="0051716A"/>
    <w:rsid w:val="00530F1C"/>
    <w:rsid w:val="00535217"/>
    <w:rsid w:val="00553FD3"/>
    <w:rsid w:val="0056217F"/>
    <w:rsid w:val="00562B74"/>
    <w:rsid w:val="0057366F"/>
    <w:rsid w:val="00574681"/>
    <w:rsid w:val="005802DC"/>
    <w:rsid w:val="00584EC7"/>
    <w:rsid w:val="005934C8"/>
    <w:rsid w:val="00596BAB"/>
    <w:rsid w:val="005A06E4"/>
    <w:rsid w:val="005A4EC8"/>
    <w:rsid w:val="005B2470"/>
    <w:rsid w:val="005C06A5"/>
    <w:rsid w:val="005D0638"/>
    <w:rsid w:val="005D1933"/>
    <w:rsid w:val="005D65A4"/>
    <w:rsid w:val="00612251"/>
    <w:rsid w:val="006155A8"/>
    <w:rsid w:val="00626C55"/>
    <w:rsid w:val="00633AE8"/>
    <w:rsid w:val="00640A50"/>
    <w:rsid w:val="00640D4A"/>
    <w:rsid w:val="006414D1"/>
    <w:rsid w:val="0064163A"/>
    <w:rsid w:val="0064495D"/>
    <w:rsid w:val="006554C0"/>
    <w:rsid w:val="0066054F"/>
    <w:rsid w:val="00660B44"/>
    <w:rsid w:val="0067029D"/>
    <w:rsid w:val="00673ED2"/>
    <w:rsid w:val="0069180D"/>
    <w:rsid w:val="0069262B"/>
    <w:rsid w:val="00696635"/>
    <w:rsid w:val="006B1FC3"/>
    <w:rsid w:val="006B37DE"/>
    <w:rsid w:val="006B5670"/>
    <w:rsid w:val="006B5DD5"/>
    <w:rsid w:val="006C2733"/>
    <w:rsid w:val="006C681A"/>
    <w:rsid w:val="006D162C"/>
    <w:rsid w:val="006F37D0"/>
    <w:rsid w:val="00701F90"/>
    <w:rsid w:val="007063F4"/>
    <w:rsid w:val="00716CD1"/>
    <w:rsid w:val="00716DE2"/>
    <w:rsid w:val="00717E16"/>
    <w:rsid w:val="007260D5"/>
    <w:rsid w:val="00743177"/>
    <w:rsid w:val="00755E88"/>
    <w:rsid w:val="00766B70"/>
    <w:rsid w:val="00774939"/>
    <w:rsid w:val="00784D04"/>
    <w:rsid w:val="00791C9F"/>
    <w:rsid w:val="007A0359"/>
    <w:rsid w:val="007A2372"/>
    <w:rsid w:val="007A2C5E"/>
    <w:rsid w:val="007B0B71"/>
    <w:rsid w:val="007B0F7F"/>
    <w:rsid w:val="007B11EC"/>
    <w:rsid w:val="007B2143"/>
    <w:rsid w:val="007B6A74"/>
    <w:rsid w:val="007B6D37"/>
    <w:rsid w:val="007C1DC6"/>
    <w:rsid w:val="007C58C2"/>
    <w:rsid w:val="007E0D83"/>
    <w:rsid w:val="007E56B9"/>
    <w:rsid w:val="007F4318"/>
    <w:rsid w:val="00800D75"/>
    <w:rsid w:val="00804095"/>
    <w:rsid w:val="0081146C"/>
    <w:rsid w:val="00812AD0"/>
    <w:rsid w:val="00815451"/>
    <w:rsid w:val="0081594D"/>
    <w:rsid w:val="00835A44"/>
    <w:rsid w:val="00836330"/>
    <w:rsid w:val="00845A7E"/>
    <w:rsid w:val="008472E2"/>
    <w:rsid w:val="00851073"/>
    <w:rsid w:val="0087004A"/>
    <w:rsid w:val="0087408A"/>
    <w:rsid w:val="00884D72"/>
    <w:rsid w:val="0089417A"/>
    <w:rsid w:val="0089497D"/>
    <w:rsid w:val="008A3539"/>
    <w:rsid w:val="008B01A2"/>
    <w:rsid w:val="008B36CE"/>
    <w:rsid w:val="008C0EC5"/>
    <w:rsid w:val="008D1327"/>
    <w:rsid w:val="008D7205"/>
    <w:rsid w:val="008E34EE"/>
    <w:rsid w:val="008F0B05"/>
    <w:rsid w:val="008F5222"/>
    <w:rsid w:val="00903D9E"/>
    <w:rsid w:val="00904B55"/>
    <w:rsid w:val="009268CF"/>
    <w:rsid w:val="0093197F"/>
    <w:rsid w:val="009320FB"/>
    <w:rsid w:val="00933814"/>
    <w:rsid w:val="00937259"/>
    <w:rsid w:val="0096243E"/>
    <w:rsid w:val="00966253"/>
    <w:rsid w:val="00971F17"/>
    <w:rsid w:val="00983167"/>
    <w:rsid w:val="00983849"/>
    <w:rsid w:val="0098439C"/>
    <w:rsid w:val="00987547"/>
    <w:rsid w:val="009938FB"/>
    <w:rsid w:val="009940FB"/>
    <w:rsid w:val="009A13EC"/>
    <w:rsid w:val="009B006F"/>
    <w:rsid w:val="009B2471"/>
    <w:rsid w:val="009B2E1F"/>
    <w:rsid w:val="009B3556"/>
    <w:rsid w:val="009D44AB"/>
    <w:rsid w:val="009E47CF"/>
    <w:rsid w:val="009E5713"/>
    <w:rsid w:val="009F4D5A"/>
    <w:rsid w:val="009F75C0"/>
    <w:rsid w:val="00A15044"/>
    <w:rsid w:val="00A23BB3"/>
    <w:rsid w:val="00A25939"/>
    <w:rsid w:val="00A32D7A"/>
    <w:rsid w:val="00A34E08"/>
    <w:rsid w:val="00A40B96"/>
    <w:rsid w:val="00A4716E"/>
    <w:rsid w:val="00A519A8"/>
    <w:rsid w:val="00A537BC"/>
    <w:rsid w:val="00A53CBE"/>
    <w:rsid w:val="00A53CEE"/>
    <w:rsid w:val="00A676A1"/>
    <w:rsid w:val="00A70418"/>
    <w:rsid w:val="00A7129C"/>
    <w:rsid w:val="00A71864"/>
    <w:rsid w:val="00A73485"/>
    <w:rsid w:val="00A76610"/>
    <w:rsid w:val="00A76E5A"/>
    <w:rsid w:val="00A80CAD"/>
    <w:rsid w:val="00A87901"/>
    <w:rsid w:val="00A91C26"/>
    <w:rsid w:val="00A92052"/>
    <w:rsid w:val="00AB5BC1"/>
    <w:rsid w:val="00AC15F2"/>
    <w:rsid w:val="00AD014D"/>
    <w:rsid w:val="00AD12B6"/>
    <w:rsid w:val="00AD38A2"/>
    <w:rsid w:val="00AD3CA1"/>
    <w:rsid w:val="00AE2149"/>
    <w:rsid w:val="00AE3608"/>
    <w:rsid w:val="00AE5B16"/>
    <w:rsid w:val="00AE7BFC"/>
    <w:rsid w:val="00B00D5C"/>
    <w:rsid w:val="00B0152C"/>
    <w:rsid w:val="00B04F4A"/>
    <w:rsid w:val="00B05E53"/>
    <w:rsid w:val="00B07071"/>
    <w:rsid w:val="00B07C60"/>
    <w:rsid w:val="00B1283D"/>
    <w:rsid w:val="00B1741B"/>
    <w:rsid w:val="00B32DBF"/>
    <w:rsid w:val="00B33389"/>
    <w:rsid w:val="00B54FC5"/>
    <w:rsid w:val="00B55497"/>
    <w:rsid w:val="00B674FB"/>
    <w:rsid w:val="00B737F3"/>
    <w:rsid w:val="00B77C38"/>
    <w:rsid w:val="00B81C38"/>
    <w:rsid w:val="00B82928"/>
    <w:rsid w:val="00B83EA7"/>
    <w:rsid w:val="00B84D40"/>
    <w:rsid w:val="00BC117B"/>
    <w:rsid w:val="00BC6755"/>
    <w:rsid w:val="00BD20BB"/>
    <w:rsid w:val="00BD2203"/>
    <w:rsid w:val="00BD5787"/>
    <w:rsid w:val="00BD5A25"/>
    <w:rsid w:val="00BD74FD"/>
    <w:rsid w:val="00BE1528"/>
    <w:rsid w:val="00BE78B5"/>
    <w:rsid w:val="00BF510B"/>
    <w:rsid w:val="00C11632"/>
    <w:rsid w:val="00C13090"/>
    <w:rsid w:val="00C2715A"/>
    <w:rsid w:val="00C2771C"/>
    <w:rsid w:val="00C3075A"/>
    <w:rsid w:val="00C34384"/>
    <w:rsid w:val="00C44255"/>
    <w:rsid w:val="00C50BAF"/>
    <w:rsid w:val="00C51A2A"/>
    <w:rsid w:val="00C5305B"/>
    <w:rsid w:val="00C54C8A"/>
    <w:rsid w:val="00C5522B"/>
    <w:rsid w:val="00C62C79"/>
    <w:rsid w:val="00C76A1E"/>
    <w:rsid w:val="00C8135E"/>
    <w:rsid w:val="00C82B8B"/>
    <w:rsid w:val="00C85F43"/>
    <w:rsid w:val="00C91831"/>
    <w:rsid w:val="00C94927"/>
    <w:rsid w:val="00CA31F1"/>
    <w:rsid w:val="00CA3354"/>
    <w:rsid w:val="00CB2575"/>
    <w:rsid w:val="00CC1377"/>
    <w:rsid w:val="00CC16BB"/>
    <w:rsid w:val="00CC287D"/>
    <w:rsid w:val="00CC5280"/>
    <w:rsid w:val="00CD4C29"/>
    <w:rsid w:val="00CD529A"/>
    <w:rsid w:val="00CE606B"/>
    <w:rsid w:val="00CF19C0"/>
    <w:rsid w:val="00CF4B47"/>
    <w:rsid w:val="00CF6950"/>
    <w:rsid w:val="00D00071"/>
    <w:rsid w:val="00D0562A"/>
    <w:rsid w:val="00D10FA9"/>
    <w:rsid w:val="00D11B49"/>
    <w:rsid w:val="00D2199B"/>
    <w:rsid w:val="00D266FB"/>
    <w:rsid w:val="00D35BBD"/>
    <w:rsid w:val="00D40C0B"/>
    <w:rsid w:val="00D42F0E"/>
    <w:rsid w:val="00D53C9A"/>
    <w:rsid w:val="00D65358"/>
    <w:rsid w:val="00D679D5"/>
    <w:rsid w:val="00D8002F"/>
    <w:rsid w:val="00D8118A"/>
    <w:rsid w:val="00D82F45"/>
    <w:rsid w:val="00D845FB"/>
    <w:rsid w:val="00D85F4A"/>
    <w:rsid w:val="00DA1FC4"/>
    <w:rsid w:val="00DA4A1D"/>
    <w:rsid w:val="00DB13AD"/>
    <w:rsid w:val="00DB51BD"/>
    <w:rsid w:val="00DC4476"/>
    <w:rsid w:val="00DC6A50"/>
    <w:rsid w:val="00DC7325"/>
    <w:rsid w:val="00DD3377"/>
    <w:rsid w:val="00DE4624"/>
    <w:rsid w:val="00DF2523"/>
    <w:rsid w:val="00E05FA3"/>
    <w:rsid w:val="00E06374"/>
    <w:rsid w:val="00E10D51"/>
    <w:rsid w:val="00E13079"/>
    <w:rsid w:val="00E16320"/>
    <w:rsid w:val="00E24F22"/>
    <w:rsid w:val="00E41132"/>
    <w:rsid w:val="00E424A9"/>
    <w:rsid w:val="00E510C0"/>
    <w:rsid w:val="00E54ACE"/>
    <w:rsid w:val="00E560A1"/>
    <w:rsid w:val="00E61A0D"/>
    <w:rsid w:val="00E742E0"/>
    <w:rsid w:val="00E74905"/>
    <w:rsid w:val="00E77151"/>
    <w:rsid w:val="00E8352D"/>
    <w:rsid w:val="00E91CF6"/>
    <w:rsid w:val="00E93CF6"/>
    <w:rsid w:val="00E9568F"/>
    <w:rsid w:val="00EA1E97"/>
    <w:rsid w:val="00EB70BA"/>
    <w:rsid w:val="00EB7FD2"/>
    <w:rsid w:val="00ED2F30"/>
    <w:rsid w:val="00EE6C5A"/>
    <w:rsid w:val="00EF4DC8"/>
    <w:rsid w:val="00EF5624"/>
    <w:rsid w:val="00F000FA"/>
    <w:rsid w:val="00F0487A"/>
    <w:rsid w:val="00F1156A"/>
    <w:rsid w:val="00F11CB9"/>
    <w:rsid w:val="00F1436D"/>
    <w:rsid w:val="00F21268"/>
    <w:rsid w:val="00F2141B"/>
    <w:rsid w:val="00F236D6"/>
    <w:rsid w:val="00F23866"/>
    <w:rsid w:val="00F348DE"/>
    <w:rsid w:val="00F47739"/>
    <w:rsid w:val="00F57BE6"/>
    <w:rsid w:val="00F57F4B"/>
    <w:rsid w:val="00F6405D"/>
    <w:rsid w:val="00F81499"/>
    <w:rsid w:val="00F97E99"/>
    <w:rsid w:val="00FA7E13"/>
    <w:rsid w:val="00FB311A"/>
    <w:rsid w:val="00FB474B"/>
    <w:rsid w:val="00FB7326"/>
    <w:rsid w:val="00FD21F2"/>
    <w:rsid w:val="00FE457B"/>
    <w:rsid w:val="00FE49EE"/>
    <w:rsid w:val="00FE6637"/>
    <w:rsid w:val="00FF7FF3"/>
    <w:rsid w:val="02022F2B"/>
    <w:rsid w:val="047142D8"/>
    <w:rsid w:val="04762B1E"/>
    <w:rsid w:val="062DF787"/>
    <w:rsid w:val="06AB8064"/>
    <w:rsid w:val="07534A88"/>
    <w:rsid w:val="07534A88"/>
    <w:rsid w:val="0AA72B53"/>
    <w:rsid w:val="0B85E2D7"/>
    <w:rsid w:val="0D359D02"/>
    <w:rsid w:val="0E18251E"/>
    <w:rsid w:val="0FCC81D5"/>
    <w:rsid w:val="12F518DD"/>
    <w:rsid w:val="1350D72A"/>
    <w:rsid w:val="13CC17B0"/>
    <w:rsid w:val="161996C0"/>
    <w:rsid w:val="16AC4808"/>
    <w:rsid w:val="17AD3651"/>
    <w:rsid w:val="1CEF05BB"/>
    <w:rsid w:val="21541897"/>
    <w:rsid w:val="21E35776"/>
    <w:rsid w:val="22C513BF"/>
    <w:rsid w:val="25C9063B"/>
    <w:rsid w:val="2693B515"/>
    <w:rsid w:val="28184DE2"/>
    <w:rsid w:val="294DEFA5"/>
    <w:rsid w:val="2E446CB2"/>
    <w:rsid w:val="2FC9A6A3"/>
    <w:rsid w:val="31DB34B3"/>
    <w:rsid w:val="3324BFE0"/>
    <w:rsid w:val="36C24684"/>
    <w:rsid w:val="38889190"/>
    <w:rsid w:val="3A7B4612"/>
    <w:rsid w:val="3CBEC01B"/>
    <w:rsid w:val="3D4622D0"/>
    <w:rsid w:val="3D518B6D"/>
    <w:rsid w:val="3D8F7724"/>
    <w:rsid w:val="3DA14837"/>
    <w:rsid w:val="40C717E6"/>
    <w:rsid w:val="40D8E8F9"/>
    <w:rsid w:val="40E0A4EA"/>
    <w:rsid w:val="420AF737"/>
    <w:rsid w:val="48D229CB"/>
    <w:rsid w:val="49F14CEC"/>
    <w:rsid w:val="4A4D3E17"/>
    <w:rsid w:val="4C73F04F"/>
    <w:rsid w:val="4C870D7F"/>
    <w:rsid w:val="5282EF9E"/>
    <w:rsid w:val="528B2816"/>
    <w:rsid w:val="559F8110"/>
    <w:rsid w:val="575660C1"/>
    <w:rsid w:val="582717CA"/>
    <w:rsid w:val="5838E8DD"/>
    <w:rsid w:val="59DBB724"/>
    <w:rsid w:val="5D413633"/>
    <w:rsid w:val="5D50F365"/>
    <w:rsid w:val="60569CAF"/>
    <w:rsid w:val="61124077"/>
    <w:rsid w:val="637AB8B6"/>
    <w:rsid w:val="655DC39A"/>
    <w:rsid w:val="65848087"/>
    <w:rsid w:val="66A16B33"/>
    <w:rsid w:val="6904A006"/>
    <w:rsid w:val="695B36E8"/>
    <w:rsid w:val="6D23C977"/>
    <w:rsid w:val="6E8B56F8"/>
    <w:rsid w:val="6EA14C88"/>
    <w:rsid w:val="70503AFF"/>
    <w:rsid w:val="71D2E303"/>
    <w:rsid w:val="7391BF4E"/>
    <w:rsid w:val="74618C68"/>
    <w:rsid w:val="74B4620B"/>
    <w:rsid w:val="75F65932"/>
    <w:rsid w:val="78E1893F"/>
    <w:rsid w:val="79F71D45"/>
    <w:rsid w:val="7C659AB6"/>
    <w:rsid w:val="7F5BA15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106A"/>
  <w15:chartTrackingRefBased/>
  <w15:docId w15:val="{A03779A6-0438-4074-BC3D-0C4E2624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521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9938F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5">
    <w:name w:val="Grid Table 5 Dark Accent 5"/>
    <w:basedOn w:val="TableNormal"/>
    <w:uiPriority w:val="50"/>
    <w:rsid w:val="00DC6A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C2771C"/>
    <w:pPr>
      <w:tabs>
        <w:tab w:val="center" w:pos="4513"/>
        <w:tab w:val="right" w:pos="9026"/>
      </w:tabs>
      <w:spacing w:after="0" w:line="240" w:lineRule="auto"/>
    </w:pPr>
  </w:style>
  <w:style w:type="character" w:styleId="HeaderChar" w:customStyle="1">
    <w:name w:val="Header Char"/>
    <w:basedOn w:val="DefaultParagraphFont"/>
    <w:link w:val="Header"/>
    <w:uiPriority w:val="99"/>
    <w:rsid w:val="00C2771C"/>
  </w:style>
  <w:style w:type="paragraph" w:styleId="Footer">
    <w:name w:val="footer"/>
    <w:basedOn w:val="Normal"/>
    <w:link w:val="FooterChar"/>
    <w:uiPriority w:val="99"/>
    <w:unhideWhenUsed/>
    <w:rsid w:val="00C2771C"/>
    <w:pPr>
      <w:tabs>
        <w:tab w:val="center" w:pos="4513"/>
        <w:tab w:val="right" w:pos="9026"/>
      </w:tabs>
      <w:spacing w:after="0" w:line="240" w:lineRule="auto"/>
    </w:pPr>
  </w:style>
  <w:style w:type="character" w:styleId="FooterChar" w:customStyle="1">
    <w:name w:val="Footer Char"/>
    <w:basedOn w:val="DefaultParagraphFont"/>
    <w:link w:val="Footer"/>
    <w:uiPriority w:val="99"/>
    <w:rsid w:val="00C2771C"/>
  </w:style>
  <w:style w:type="paragraph" w:styleId="ListParagraph">
    <w:name w:val="List Paragraph"/>
    <w:basedOn w:val="Normal"/>
    <w:uiPriority w:val="34"/>
    <w:qFormat/>
    <w:rsid w:val="00BD5787"/>
    <w:pPr>
      <w:ind w:left="720"/>
      <w:contextualSpacing/>
    </w:pPr>
  </w:style>
  <w:style w:type="character" w:styleId="CommentReference">
    <w:name w:val="annotation reference"/>
    <w:basedOn w:val="DefaultParagraphFont"/>
    <w:uiPriority w:val="99"/>
    <w:semiHidden/>
    <w:unhideWhenUsed/>
    <w:rsid w:val="00FB311A"/>
    <w:rPr>
      <w:sz w:val="16"/>
      <w:szCs w:val="16"/>
    </w:rPr>
  </w:style>
  <w:style w:type="paragraph" w:styleId="CommentText">
    <w:name w:val="annotation text"/>
    <w:basedOn w:val="Normal"/>
    <w:link w:val="CommentTextChar"/>
    <w:uiPriority w:val="99"/>
    <w:unhideWhenUsed/>
    <w:rsid w:val="00FB311A"/>
    <w:pPr>
      <w:spacing w:line="240" w:lineRule="auto"/>
    </w:pPr>
    <w:rPr>
      <w:sz w:val="20"/>
      <w:szCs w:val="20"/>
    </w:rPr>
  </w:style>
  <w:style w:type="character" w:styleId="CommentTextChar" w:customStyle="1">
    <w:name w:val="Comment Text Char"/>
    <w:basedOn w:val="DefaultParagraphFont"/>
    <w:link w:val="CommentText"/>
    <w:uiPriority w:val="99"/>
    <w:rsid w:val="00FB311A"/>
    <w:rPr>
      <w:sz w:val="20"/>
      <w:szCs w:val="20"/>
    </w:rPr>
  </w:style>
  <w:style w:type="paragraph" w:styleId="CommentSubject">
    <w:name w:val="annotation subject"/>
    <w:basedOn w:val="CommentText"/>
    <w:next w:val="CommentText"/>
    <w:link w:val="CommentSubjectChar"/>
    <w:uiPriority w:val="99"/>
    <w:semiHidden/>
    <w:unhideWhenUsed/>
    <w:rsid w:val="00FB311A"/>
    <w:rPr>
      <w:b/>
      <w:bCs/>
    </w:rPr>
  </w:style>
  <w:style w:type="character" w:styleId="CommentSubjectChar" w:customStyle="1">
    <w:name w:val="Comment Subject Char"/>
    <w:basedOn w:val="CommentTextChar"/>
    <w:link w:val="CommentSubject"/>
    <w:uiPriority w:val="99"/>
    <w:semiHidden/>
    <w:rsid w:val="00FB311A"/>
    <w:rPr>
      <w:b/>
      <w:bCs/>
      <w:sz w:val="20"/>
      <w:szCs w:val="20"/>
    </w:rPr>
  </w:style>
  <w:style w:type="paragraph" w:styleId="Revision">
    <w:name w:val="Revision"/>
    <w:hidden/>
    <w:uiPriority w:val="99"/>
    <w:semiHidden/>
    <w:rsid w:val="0064163A"/>
    <w:pPr>
      <w:spacing w:after="0" w:line="240" w:lineRule="auto"/>
    </w:pPr>
  </w:style>
  <w:style w:type="paragraph" w:styleId="BalloonText">
    <w:name w:val="Balloon Text"/>
    <w:basedOn w:val="Normal"/>
    <w:link w:val="BalloonTextChar"/>
    <w:uiPriority w:val="99"/>
    <w:semiHidden/>
    <w:unhideWhenUsed/>
    <w:rsid w:val="005934C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934C8"/>
    <w:rPr>
      <w:rFonts w:ascii="Segoe UI" w:hAnsi="Segoe UI" w:cs="Segoe UI"/>
      <w:sz w:val="18"/>
      <w:szCs w:val="18"/>
    </w:rPr>
  </w:style>
  <w:style w:type="paragraph" w:styleId="FootnoteText">
    <w:name w:val="footnote text"/>
    <w:basedOn w:val="Normal"/>
    <w:link w:val="FootnoteTextChar"/>
    <w:uiPriority w:val="99"/>
    <w:semiHidden/>
    <w:unhideWhenUsed/>
    <w:rsid w:val="00755E88"/>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755E88"/>
    <w:rPr>
      <w:sz w:val="20"/>
      <w:szCs w:val="20"/>
    </w:rPr>
  </w:style>
  <w:style w:type="character" w:styleId="FootnoteReference">
    <w:name w:val="footnote reference"/>
    <w:basedOn w:val="DefaultParagraphFont"/>
    <w:uiPriority w:val="99"/>
    <w:semiHidden/>
    <w:unhideWhenUsed/>
    <w:rsid w:val="00755E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B870F89A6810C4AAE7E5C6DD0FCB7D7" ma:contentTypeVersion="12" ma:contentTypeDescription="Ein neues Dokument erstellen." ma:contentTypeScope="" ma:versionID="e8da6326bc8c1b5a5cff3b14d4e8be8f">
  <xsd:schema xmlns:xsd="http://www.w3.org/2001/XMLSchema" xmlns:xs="http://www.w3.org/2001/XMLSchema" xmlns:p="http://schemas.microsoft.com/office/2006/metadata/properties" xmlns:ns2="563399eb-9c2e-4511-813f-0a2557bf23eb" xmlns:ns3="580e3fd8-3fba-4257-a011-905e42fa68c8" targetNamespace="http://schemas.microsoft.com/office/2006/metadata/properties" ma:root="true" ma:fieldsID="2bd856a7561551624aa911477740e7a5" ns2:_="" ns3:_="">
    <xsd:import namespace="563399eb-9c2e-4511-813f-0a2557bf23eb"/>
    <xsd:import namespace="580e3fd8-3fba-4257-a011-905e42fa68c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3399eb-9c2e-4511-813f-0a2557bf23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c397cfef-6357-447c-b8f9-04d9aea73c1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0e3fd8-3fba-4257-a011-905e42fa68c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b232aeb8-745e-4c9a-8e29-f45e649b5da7}" ma:internalName="TaxCatchAll" ma:showField="CatchAllData" ma:web="580e3fd8-3fba-4257-a011-905e42fa68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63399eb-9c2e-4511-813f-0a2557bf23eb">
      <Terms xmlns="http://schemas.microsoft.com/office/infopath/2007/PartnerControls"/>
    </lcf76f155ced4ddcb4097134ff3c332f>
    <TaxCatchAll xmlns="580e3fd8-3fba-4257-a011-905e42fa68c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C5355-4563-46F4-AAE5-B12DE6D65076}">
  <ds:schemaRefs>
    <ds:schemaRef ds:uri="http://schemas.microsoft.com/sharepoint/v3/contenttype/forms"/>
  </ds:schemaRefs>
</ds:datastoreItem>
</file>

<file path=customXml/itemProps2.xml><?xml version="1.0" encoding="utf-8"?>
<ds:datastoreItem xmlns:ds="http://schemas.openxmlformats.org/officeDocument/2006/customXml" ds:itemID="{18499159-BCCC-4248-AB7D-0858D9D5E58A}"/>
</file>

<file path=customXml/itemProps3.xml><?xml version="1.0" encoding="utf-8"?>
<ds:datastoreItem xmlns:ds="http://schemas.openxmlformats.org/officeDocument/2006/customXml" ds:itemID="{C9E601F5-5171-41D5-97C4-8283D8A235D1}">
  <ds:schemaRefs>
    <ds:schemaRef ds:uri="http://schemas.microsoft.com/office/2006/metadata/properties"/>
    <ds:schemaRef ds:uri="http://schemas.microsoft.com/office/infopath/2007/PartnerControls"/>
    <ds:schemaRef ds:uri="563399eb-9c2e-4511-813f-0a2557bf23eb"/>
    <ds:schemaRef ds:uri="580e3fd8-3fba-4257-a011-905e42fa68c8"/>
  </ds:schemaRefs>
</ds:datastoreItem>
</file>

<file path=customXml/itemProps4.xml><?xml version="1.0" encoding="utf-8"?>
<ds:datastoreItem xmlns:ds="http://schemas.openxmlformats.org/officeDocument/2006/customXml" ds:itemID="{9E882642-180D-4303-B63C-0A12CAC6968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Denisa Diaconu</dc:creator>
  <keywords/>
  <dc:description/>
  <lastModifiedBy>s.geissler</lastModifiedBy>
  <revision>155</revision>
  <dcterms:created xsi:type="dcterms:W3CDTF">2023-11-13T05:44:00.0000000Z</dcterms:created>
  <dcterms:modified xsi:type="dcterms:W3CDTF">2023-12-11T16:36:00.8273020Z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0x010100AB870F89A6810C4AAE7E5C6DD0FCB7D7</vt:lpwstr>
  </property>
  <property fmtid="{D5CDD505-2E9C-101B-9397-08002B2CF9AE}" pid="3" name="MediaServiceImageTags">
    <vt:lpwstr/>
  </property>
</Properties>
</file>